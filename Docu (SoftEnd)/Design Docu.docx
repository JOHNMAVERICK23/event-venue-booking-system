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366CB" w14:textId="5FD14A71" w:rsidR="00D65556" w:rsidRPr="00161CB1" w:rsidRDefault="000B3432" w:rsidP="0082368C">
      <w:pPr>
        <w:spacing w:line="360" w:lineRule="auto"/>
        <w:jc w:val="center"/>
        <w:rPr>
          <w:rFonts w:ascii="Times New Roman" w:hAnsi="Times New Roman" w:cs="Times New Roman"/>
          <w:b/>
          <w:bCs/>
          <w:sz w:val="24"/>
          <w:szCs w:val="24"/>
          <w:lang w:val="en-US"/>
        </w:rPr>
      </w:pPr>
      <w:r w:rsidRPr="00161CB1">
        <w:rPr>
          <w:rFonts w:ascii="Times New Roman" w:hAnsi="Times New Roman" w:cs="Times New Roman"/>
          <w:b/>
          <w:bCs/>
          <w:sz w:val="24"/>
          <w:szCs w:val="24"/>
          <w:lang w:val="en-US"/>
        </w:rPr>
        <w:t xml:space="preserve">DESIGN DOCUMENT </w:t>
      </w:r>
      <w:r w:rsidR="00C020AD" w:rsidRPr="00161CB1">
        <w:rPr>
          <w:rFonts w:ascii="Times New Roman" w:hAnsi="Times New Roman" w:cs="Times New Roman"/>
          <w:b/>
          <w:bCs/>
          <w:sz w:val="24"/>
          <w:szCs w:val="24"/>
          <w:lang w:val="en-US"/>
        </w:rPr>
        <w:t>OF EVENT VENUE BOOKING SYSTEM</w:t>
      </w:r>
    </w:p>
    <w:p w14:paraId="1ABAB15A" w14:textId="77777777" w:rsidR="000B3432" w:rsidRDefault="000B3432" w:rsidP="00D83FD2">
      <w:pPr>
        <w:spacing w:line="360" w:lineRule="auto"/>
        <w:jc w:val="both"/>
        <w:rPr>
          <w:rFonts w:ascii="Times New Roman" w:hAnsi="Times New Roman" w:cs="Times New Roman"/>
          <w:b/>
          <w:bCs/>
          <w:sz w:val="32"/>
          <w:szCs w:val="32"/>
        </w:rPr>
      </w:pPr>
    </w:p>
    <w:p w14:paraId="7AABDD51" w14:textId="290E907E" w:rsidR="0082368C" w:rsidRPr="00161CB1" w:rsidRDefault="0082368C" w:rsidP="0082368C">
      <w:pPr>
        <w:spacing w:line="360" w:lineRule="auto"/>
        <w:jc w:val="center"/>
        <w:rPr>
          <w:rFonts w:ascii="Times New Roman" w:hAnsi="Times New Roman" w:cs="Times New Roman"/>
          <w:sz w:val="24"/>
          <w:szCs w:val="24"/>
        </w:rPr>
      </w:pPr>
      <w:r w:rsidRPr="00161CB1">
        <w:rPr>
          <w:rFonts w:ascii="Times New Roman" w:hAnsi="Times New Roman" w:cs="Times New Roman"/>
          <w:sz w:val="24"/>
          <w:szCs w:val="24"/>
        </w:rPr>
        <w:t xml:space="preserve">A </w:t>
      </w:r>
      <w:r w:rsidR="00A0440B" w:rsidRPr="00161CB1">
        <w:rPr>
          <w:rFonts w:ascii="Times New Roman" w:hAnsi="Times New Roman" w:cs="Times New Roman"/>
          <w:sz w:val="24"/>
          <w:szCs w:val="24"/>
        </w:rPr>
        <w:t xml:space="preserve">Design Document </w:t>
      </w:r>
      <w:r w:rsidRPr="00161CB1">
        <w:rPr>
          <w:rFonts w:ascii="Times New Roman" w:hAnsi="Times New Roman" w:cs="Times New Roman"/>
          <w:sz w:val="24"/>
          <w:szCs w:val="24"/>
        </w:rPr>
        <w:t>Presented to the</w:t>
      </w:r>
    </w:p>
    <w:p w14:paraId="2E5668CF" w14:textId="77777777" w:rsidR="0082368C" w:rsidRPr="00161CB1" w:rsidRDefault="0082368C" w:rsidP="0082368C">
      <w:pPr>
        <w:spacing w:line="360" w:lineRule="auto"/>
        <w:jc w:val="center"/>
        <w:rPr>
          <w:rFonts w:ascii="Times New Roman" w:hAnsi="Times New Roman" w:cs="Times New Roman"/>
          <w:sz w:val="24"/>
          <w:szCs w:val="24"/>
        </w:rPr>
      </w:pPr>
      <w:r w:rsidRPr="00161CB1">
        <w:rPr>
          <w:rFonts w:ascii="Times New Roman" w:hAnsi="Times New Roman" w:cs="Times New Roman"/>
          <w:sz w:val="24"/>
          <w:szCs w:val="24"/>
        </w:rPr>
        <w:t>Faculty of Datamex College of Saint Adeline, Inc.</w:t>
      </w:r>
    </w:p>
    <w:p w14:paraId="43FF94C1" w14:textId="77777777" w:rsidR="0082368C" w:rsidRPr="00D0230E" w:rsidRDefault="0082368C" w:rsidP="0082368C">
      <w:pPr>
        <w:spacing w:line="360" w:lineRule="auto"/>
        <w:jc w:val="center"/>
        <w:rPr>
          <w:rFonts w:ascii="Times New Roman" w:hAnsi="Times New Roman" w:cs="Times New Roman"/>
          <w:sz w:val="32"/>
          <w:szCs w:val="32"/>
        </w:rPr>
      </w:pPr>
    </w:p>
    <w:p w14:paraId="3EFA9BDC" w14:textId="77777777" w:rsidR="0082368C" w:rsidRPr="00D0230E" w:rsidRDefault="0082368C" w:rsidP="0082368C">
      <w:pPr>
        <w:spacing w:line="360" w:lineRule="auto"/>
        <w:jc w:val="center"/>
        <w:rPr>
          <w:rFonts w:ascii="Times New Roman" w:hAnsi="Times New Roman" w:cs="Times New Roman"/>
          <w:sz w:val="32"/>
          <w:szCs w:val="32"/>
        </w:rPr>
      </w:pPr>
    </w:p>
    <w:p w14:paraId="77ED5288" w14:textId="77777777" w:rsidR="0082368C" w:rsidRPr="00D0230E" w:rsidRDefault="0082368C" w:rsidP="0082368C">
      <w:pPr>
        <w:spacing w:line="360" w:lineRule="auto"/>
        <w:jc w:val="center"/>
        <w:rPr>
          <w:rFonts w:ascii="Times New Roman" w:hAnsi="Times New Roman" w:cs="Times New Roman"/>
          <w:sz w:val="32"/>
          <w:szCs w:val="32"/>
        </w:rPr>
      </w:pPr>
    </w:p>
    <w:p w14:paraId="76B23B0A" w14:textId="58A81BD7" w:rsidR="0082368C" w:rsidRPr="00161CB1" w:rsidRDefault="0082368C" w:rsidP="0082368C">
      <w:pPr>
        <w:spacing w:line="360" w:lineRule="auto"/>
        <w:jc w:val="center"/>
        <w:rPr>
          <w:rFonts w:ascii="Times New Roman" w:hAnsi="Times New Roman" w:cs="Times New Roman"/>
          <w:sz w:val="24"/>
          <w:szCs w:val="24"/>
        </w:rPr>
      </w:pPr>
      <w:r w:rsidRPr="00161CB1">
        <w:rPr>
          <w:rFonts w:ascii="Times New Roman" w:hAnsi="Times New Roman" w:cs="Times New Roman"/>
          <w:sz w:val="24"/>
          <w:szCs w:val="24"/>
        </w:rPr>
        <w:t>In Partial Fulfillment of the Requirements for the</w:t>
      </w:r>
    </w:p>
    <w:p w14:paraId="627E3E63" w14:textId="61D89593" w:rsidR="000B3432" w:rsidRPr="00161CB1" w:rsidRDefault="0082368C" w:rsidP="0082368C">
      <w:pPr>
        <w:spacing w:line="360" w:lineRule="auto"/>
        <w:jc w:val="center"/>
        <w:rPr>
          <w:rFonts w:ascii="Times New Roman" w:hAnsi="Times New Roman" w:cs="Times New Roman"/>
          <w:sz w:val="24"/>
          <w:szCs w:val="24"/>
        </w:rPr>
      </w:pPr>
      <w:r w:rsidRPr="00161CB1">
        <w:rPr>
          <w:rFonts w:ascii="Times New Roman" w:hAnsi="Times New Roman" w:cs="Times New Roman"/>
          <w:sz w:val="24"/>
          <w:szCs w:val="24"/>
        </w:rPr>
        <w:t>Degree of Bachelor of Science in Information Technology</w:t>
      </w:r>
    </w:p>
    <w:p w14:paraId="5DBF52FC" w14:textId="77777777" w:rsidR="000B3432" w:rsidRPr="00161CB1" w:rsidRDefault="000B3432" w:rsidP="00D83FD2">
      <w:pPr>
        <w:spacing w:line="360" w:lineRule="auto"/>
        <w:jc w:val="both"/>
        <w:rPr>
          <w:rFonts w:ascii="Times New Roman" w:hAnsi="Times New Roman" w:cs="Times New Roman"/>
          <w:sz w:val="24"/>
          <w:szCs w:val="24"/>
        </w:rPr>
      </w:pPr>
    </w:p>
    <w:p w14:paraId="3C16BAA3" w14:textId="6D34F139" w:rsidR="000B3432" w:rsidRPr="00161CB1" w:rsidRDefault="00EB3BFB" w:rsidP="00E62A3F">
      <w:pPr>
        <w:spacing w:line="360" w:lineRule="auto"/>
        <w:jc w:val="center"/>
        <w:rPr>
          <w:rFonts w:ascii="Times New Roman" w:hAnsi="Times New Roman" w:cs="Times New Roman"/>
          <w:sz w:val="24"/>
          <w:szCs w:val="24"/>
        </w:rPr>
      </w:pPr>
      <w:r w:rsidRPr="00161CB1">
        <w:rPr>
          <w:rFonts w:ascii="Times New Roman" w:hAnsi="Times New Roman" w:cs="Times New Roman"/>
          <w:sz w:val="24"/>
          <w:szCs w:val="24"/>
        </w:rPr>
        <w:t>By:</w:t>
      </w:r>
    </w:p>
    <w:p w14:paraId="276A5611" w14:textId="56206F67" w:rsidR="00E62A3F" w:rsidRPr="00161CB1" w:rsidRDefault="00E62A3F" w:rsidP="00E62A3F">
      <w:pPr>
        <w:spacing w:line="360" w:lineRule="auto"/>
        <w:jc w:val="center"/>
        <w:rPr>
          <w:rFonts w:ascii="Times New Roman" w:hAnsi="Times New Roman" w:cs="Times New Roman"/>
          <w:sz w:val="24"/>
          <w:szCs w:val="24"/>
        </w:rPr>
      </w:pPr>
      <w:r w:rsidRPr="00161CB1">
        <w:rPr>
          <w:rFonts w:ascii="Times New Roman" w:hAnsi="Times New Roman" w:cs="Times New Roman"/>
          <w:sz w:val="24"/>
          <w:szCs w:val="24"/>
        </w:rPr>
        <w:t>Albania, John Maverick B.</w:t>
      </w:r>
    </w:p>
    <w:p w14:paraId="399E9328" w14:textId="77777777" w:rsidR="000B3432" w:rsidRPr="00D0230E" w:rsidRDefault="000B3432" w:rsidP="00D83FD2">
      <w:pPr>
        <w:spacing w:line="360" w:lineRule="auto"/>
        <w:jc w:val="both"/>
        <w:rPr>
          <w:rFonts w:ascii="Times New Roman" w:hAnsi="Times New Roman" w:cs="Times New Roman"/>
          <w:sz w:val="32"/>
          <w:szCs w:val="32"/>
        </w:rPr>
      </w:pPr>
    </w:p>
    <w:p w14:paraId="3AA16A76" w14:textId="77777777" w:rsidR="000B3432" w:rsidRPr="00D0230E" w:rsidRDefault="000B3432" w:rsidP="00D83FD2">
      <w:pPr>
        <w:spacing w:line="360" w:lineRule="auto"/>
        <w:jc w:val="both"/>
        <w:rPr>
          <w:rFonts w:ascii="Times New Roman" w:hAnsi="Times New Roman" w:cs="Times New Roman"/>
          <w:sz w:val="32"/>
          <w:szCs w:val="32"/>
        </w:rPr>
      </w:pPr>
    </w:p>
    <w:p w14:paraId="43FDFB00" w14:textId="77777777" w:rsidR="000B3432" w:rsidRPr="00D0230E" w:rsidRDefault="000B3432" w:rsidP="00D83FD2">
      <w:pPr>
        <w:spacing w:line="360" w:lineRule="auto"/>
        <w:jc w:val="both"/>
        <w:rPr>
          <w:rFonts w:ascii="Times New Roman" w:hAnsi="Times New Roman" w:cs="Times New Roman"/>
          <w:sz w:val="32"/>
          <w:szCs w:val="32"/>
        </w:rPr>
      </w:pPr>
    </w:p>
    <w:p w14:paraId="7FF7FB16" w14:textId="77777777" w:rsidR="000B3432" w:rsidRPr="00D0230E" w:rsidRDefault="000B3432" w:rsidP="00D83FD2">
      <w:pPr>
        <w:spacing w:line="360" w:lineRule="auto"/>
        <w:jc w:val="both"/>
        <w:rPr>
          <w:rFonts w:ascii="Times New Roman" w:hAnsi="Times New Roman" w:cs="Times New Roman"/>
          <w:sz w:val="32"/>
          <w:szCs w:val="32"/>
        </w:rPr>
      </w:pPr>
    </w:p>
    <w:p w14:paraId="2CB2DCAA" w14:textId="3C701C1B" w:rsidR="000B3432" w:rsidRPr="00161CB1" w:rsidRDefault="00EB3BFB" w:rsidP="00EB3BFB">
      <w:pPr>
        <w:spacing w:line="360" w:lineRule="auto"/>
        <w:jc w:val="center"/>
        <w:rPr>
          <w:rFonts w:ascii="Times New Roman" w:hAnsi="Times New Roman" w:cs="Times New Roman"/>
          <w:sz w:val="24"/>
          <w:szCs w:val="24"/>
        </w:rPr>
      </w:pPr>
      <w:r w:rsidRPr="00161CB1">
        <w:rPr>
          <w:rFonts w:ascii="Times New Roman" w:hAnsi="Times New Roman" w:cs="Times New Roman"/>
          <w:sz w:val="24"/>
          <w:szCs w:val="24"/>
        </w:rPr>
        <w:t>September 2025</w:t>
      </w:r>
    </w:p>
    <w:p w14:paraId="716D800D" w14:textId="77777777" w:rsidR="000B3432" w:rsidRDefault="000B3432" w:rsidP="00D83FD2">
      <w:pPr>
        <w:spacing w:line="360" w:lineRule="auto"/>
        <w:jc w:val="both"/>
        <w:rPr>
          <w:rFonts w:ascii="Times New Roman" w:hAnsi="Times New Roman" w:cs="Times New Roman"/>
          <w:b/>
          <w:bCs/>
          <w:sz w:val="32"/>
          <w:szCs w:val="32"/>
        </w:rPr>
      </w:pPr>
    </w:p>
    <w:p w14:paraId="519D2013" w14:textId="4D6D98E9" w:rsidR="00D0230E" w:rsidRDefault="00D0230E" w:rsidP="00D83FD2">
      <w:pPr>
        <w:spacing w:line="360" w:lineRule="auto"/>
        <w:jc w:val="both"/>
        <w:rPr>
          <w:rFonts w:ascii="Times New Roman" w:hAnsi="Times New Roman" w:cs="Times New Roman"/>
          <w:b/>
          <w:bCs/>
          <w:sz w:val="32"/>
          <w:szCs w:val="32"/>
        </w:rPr>
      </w:pPr>
    </w:p>
    <w:p w14:paraId="3ABFA3C1" w14:textId="6FB73548" w:rsidR="00D0230E" w:rsidRDefault="0066377C" w:rsidP="00D83FD2">
      <w:pPr>
        <w:spacing w:line="360" w:lineRule="auto"/>
        <w:jc w:val="both"/>
        <w:rPr>
          <w:rFonts w:ascii="Times New Roman" w:hAnsi="Times New Roman" w:cs="Times New Roman"/>
          <w:b/>
          <w:bCs/>
          <w:sz w:val="32"/>
          <w:szCs w:val="32"/>
        </w:rPr>
      </w:pPr>
      <w:r>
        <w:rPr>
          <w:rFonts w:ascii="Times New Roman" w:hAnsi="Times New Roman" w:cs="Times New Roman"/>
          <w:b/>
          <w:bCs/>
          <w:noProof/>
          <w:sz w:val="32"/>
          <w:szCs w:val="32"/>
          <w14:ligatures w14:val="standardContextual"/>
        </w:rPr>
        <mc:AlternateContent>
          <mc:Choice Requires="wps">
            <w:drawing>
              <wp:anchor distT="0" distB="0" distL="114300" distR="114300" simplePos="0" relativeHeight="251863040" behindDoc="0" locked="0" layoutInCell="1" allowOverlap="1" wp14:anchorId="164D7073" wp14:editId="7B2B22D4">
                <wp:simplePos x="0" y="0"/>
                <wp:positionH relativeFrom="column">
                  <wp:posOffset>5295900</wp:posOffset>
                </wp:positionH>
                <wp:positionV relativeFrom="paragraph">
                  <wp:posOffset>561975</wp:posOffset>
                </wp:positionV>
                <wp:extent cx="571500" cy="476250"/>
                <wp:effectExtent l="0" t="0" r="19050" b="19050"/>
                <wp:wrapNone/>
                <wp:docPr id="1837468380" name="Oval 116"/>
                <wp:cNvGraphicFramePr/>
                <a:graphic xmlns:a="http://schemas.openxmlformats.org/drawingml/2006/main">
                  <a:graphicData uri="http://schemas.microsoft.com/office/word/2010/wordprocessingShape">
                    <wps:wsp>
                      <wps:cNvSpPr/>
                      <wps:spPr>
                        <a:xfrm>
                          <a:off x="0" y="0"/>
                          <a:ext cx="571500" cy="476250"/>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2C086C" id="Oval 116" o:spid="_x0000_s1026" style="position:absolute;margin-left:417pt;margin-top:44.25pt;width:45pt;height:37.5pt;z-index:251863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" fillcolor="white [3212]" strokecolor="white [3212]" strokeweight="1pt">
                <v:stroke joinstyle="miter"/>
              </v:oval>
            </w:pict>
          </mc:Fallback>
        </mc:AlternateContent>
      </w:r>
      <w:r>
        <w:rPr>
          <w:rFonts w:ascii="Times New Roman" w:hAnsi="Times New Roman" w:cs="Times New Roman"/>
          <w:b/>
          <w:bCs/>
          <w:noProof/>
          <w:sz w:val="32"/>
          <w:szCs w:val="32"/>
          <w14:ligatures w14:val="standardContextual"/>
        </w:rPr>
        <mc:AlternateContent>
          <mc:Choice Requires="wps">
            <w:drawing>
              <wp:anchor distT="0" distB="0" distL="114300" distR="114300" simplePos="0" relativeHeight="251860992" behindDoc="0" locked="0" layoutInCell="1" allowOverlap="1" wp14:anchorId="79BC09A7" wp14:editId="44C99A68">
                <wp:simplePos x="0" y="0"/>
                <wp:positionH relativeFrom="column">
                  <wp:posOffset>5143500</wp:posOffset>
                </wp:positionH>
                <wp:positionV relativeFrom="paragraph">
                  <wp:posOffset>409575</wp:posOffset>
                </wp:positionV>
                <wp:extent cx="571500" cy="476250"/>
                <wp:effectExtent l="0" t="0" r="19050" b="19050"/>
                <wp:wrapNone/>
                <wp:docPr id="413126585" name="Oval 116"/>
                <wp:cNvGraphicFramePr/>
                <a:graphic xmlns:a="http://schemas.openxmlformats.org/drawingml/2006/main">
                  <a:graphicData uri="http://schemas.microsoft.com/office/word/2010/wordprocessingShape">
                    <wps:wsp>
                      <wps:cNvSpPr/>
                      <wps:spPr>
                        <a:xfrm>
                          <a:off x="0" y="0"/>
                          <a:ext cx="571500" cy="476250"/>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1AD4AA" id="Oval 116" o:spid="_x0000_s1026" style="position:absolute;margin-left:405pt;margin-top:32.25pt;width:45pt;height:37.5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" fillcolor="white [3212]" strokecolor="white [3212]" strokeweight="1pt">
                <v:stroke joinstyle="miter"/>
              </v:oval>
            </w:pict>
          </mc:Fallback>
        </mc:AlternateContent>
      </w:r>
    </w:p>
    <w:p w14:paraId="64EE53DF" w14:textId="2B2C626A" w:rsidR="00D0230E" w:rsidRDefault="00D0230E" w:rsidP="00D83FD2">
      <w:pPr>
        <w:spacing w:line="360" w:lineRule="auto"/>
        <w:jc w:val="both"/>
        <w:rPr>
          <w:rFonts w:ascii="Times New Roman" w:hAnsi="Times New Roman" w:cs="Times New Roman"/>
          <w:b/>
          <w:bCs/>
          <w:sz w:val="32"/>
          <w:szCs w:val="32"/>
        </w:rPr>
      </w:pPr>
    </w:p>
    <w:p w14:paraId="7BF853A5" w14:textId="4033D8BC" w:rsidR="00D0230E" w:rsidRDefault="00D0230E" w:rsidP="00D83FD2">
      <w:pPr>
        <w:spacing w:line="360" w:lineRule="auto"/>
        <w:jc w:val="both"/>
        <w:rPr>
          <w:rFonts w:ascii="Times New Roman" w:hAnsi="Times New Roman" w:cs="Times New Roman"/>
          <w:b/>
          <w:bCs/>
          <w:sz w:val="32"/>
          <w:szCs w:val="32"/>
        </w:rPr>
      </w:pPr>
    </w:p>
    <w:p w14:paraId="273915EC" w14:textId="4E326F68" w:rsidR="00D0230E" w:rsidRDefault="00D0230E" w:rsidP="00D83FD2">
      <w:pPr>
        <w:spacing w:line="360" w:lineRule="auto"/>
        <w:jc w:val="both"/>
        <w:rPr>
          <w:rFonts w:ascii="Times New Roman" w:hAnsi="Times New Roman" w:cs="Times New Roman"/>
          <w:b/>
          <w:bCs/>
          <w:sz w:val="32"/>
          <w:szCs w:val="32"/>
        </w:rPr>
      </w:pPr>
    </w:p>
    <w:p w14:paraId="39DF393B" w14:textId="4360072E" w:rsidR="00D0230E" w:rsidRDefault="00D0230E" w:rsidP="00D83FD2">
      <w:pPr>
        <w:spacing w:line="360" w:lineRule="auto"/>
        <w:jc w:val="both"/>
        <w:rPr>
          <w:rFonts w:ascii="Times New Roman" w:hAnsi="Times New Roman" w:cs="Times New Roman"/>
          <w:b/>
          <w:bCs/>
          <w:sz w:val="32"/>
          <w:szCs w:val="32"/>
        </w:rPr>
      </w:pPr>
    </w:p>
    <w:p w14:paraId="6D2A4D86" w14:textId="1E59FE48" w:rsidR="00D0230E" w:rsidRDefault="00D0230E" w:rsidP="00D83FD2">
      <w:pPr>
        <w:spacing w:line="360" w:lineRule="auto"/>
        <w:jc w:val="both"/>
        <w:rPr>
          <w:rFonts w:ascii="Times New Roman" w:hAnsi="Times New Roman" w:cs="Times New Roman"/>
          <w:b/>
          <w:bCs/>
          <w:sz w:val="32"/>
          <w:szCs w:val="32"/>
        </w:rPr>
      </w:pPr>
    </w:p>
    <w:p w14:paraId="411B215E" w14:textId="3638D98F" w:rsidR="00D0230E" w:rsidRDefault="00D0230E" w:rsidP="00D83FD2">
      <w:pPr>
        <w:spacing w:line="360" w:lineRule="auto"/>
        <w:jc w:val="both"/>
        <w:rPr>
          <w:rFonts w:ascii="Times New Roman" w:hAnsi="Times New Roman" w:cs="Times New Roman"/>
          <w:b/>
          <w:bCs/>
          <w:sz w:val="32"/>
          <w:szCs w:val="32"/>
        </w:rPr>
      </w:pPr>
    </w:p>
    <w:p w14:paraId="3622AE79" w14:textId="3037D438" w:rsidR="00D0230E" w:rsidRDefault="00D0230E" w:rsidP="00D83FD2">
      <w:pPr>
        <w:spacing w:line="360" w:lineRule="auto"/>
        <w:jc w:val="both"/>
        <w:rPr>
          <w:rFonts w:ascii="Times New Roman" w:hAnsi="Times New Roman" w:cs="Times New Roman"/>
          <w:b/>
          <w:bCs/>
          <w:sz w:val="32"/>
          <w:szCs w:val="32"/>
        </w:rPr>
      </w:pPr>
    </w:p>
    <w:p w14:paraId="7C6210A6" w14:textId="047FA51F" w:rsidR="00D0230E" w:rsidRDefault="00D0230E" w:rsidP="00D83FD2">
      <w:pPr>
        <w:spacing w:line="360" w:lineRule="auto"/>
        <w:jc w:val="both"/>
        <w:rPr>
          <w:rFonts w:ascii="Times New Roman" w:hAnsi="Times New Roman" w:cs="Times New Roman"/>
          <w:b/>
          <w:bCs/>
          <w:sz w:val="32"/>
          <w:szCs w:val="32"/>
        </w:rPr>
      </w:pPr>
    </w:p>
    <w:p w14:paraId="1544C4BC" w14:textId="722CEC72" w:rsidR="00D0230E" w:rsidRPr="00161CB1" w:rsidRDefault="00D0230E" w:rsidP="00D0230E">
      <w:pPr>
        <w:spacing w:line="360" w:lineRule="auto"/>
        <w:jc w:val="center"/>
        <w:rPr>
          <w:rFonts w:ascii="Times New Roman" w:hAnsi="Times New Roman" w:cs="Times New Roman"/>
          <w:b/>
          <w:bCs/>
          <w:sz w:val="48"/>
          <w:szCs w:val="48"/>
        </w:rPr>
      </w:pPr>
      <w:r w:rsidRPr="00161CB1">
        <w:rPr>
          <w:rFonts w:ascii="Times New Roman" w:hAnsi="Times New Roman" w:cs="Times New Roman"/>
          <w:b/>
          <w:bCs/>
          <w:sz w:val="48"/>
          <w:szCs w:val="48"/>
        </w:rPr>
        <w:t>DESIGN DOCUMENTATION</w:t>
      </w:r>
    </w:p>
    <w:p w14:paraId="4158DBDD" w14:textId="4CE048E1" w:rsidR="00D0230E" w:rsidRDefault="00D0230E" w:rsidP="00D83FD2">
      <w:pPr>
        <w:spacing w:line="360" w:lineRule="auto"/>
        <w:jc w:val="both"/>
        <w:rPr>
          <w:rFonts w:ascii="Times New Roman" w:hAnsi="Times New Roman" w:cs="Times New Roman"/>
          <w:b/>
          <w:bCs/>
          <w:sz w:val="32"/>
          <w:szCs w:val="32"/>
        </w:rPr>
      </w:pPr>
    </w:p>
    <w:p w14:paraId="1BE4FE57" w14:textId="4664822F" w:rsidR="00D0230E" w:rsidRDefault="00D0230E" w:rsidP="00D83FD2">
      <w:pPr>
        <w:spacing w:line="360" w:lineRule="auto"/>
        <w:jc w:val="both"/>
        <w:rPr>
          <w:rFonts w:ascii="Times New Roman" w:hAnsi="Times New Roman" w:cs="Times New Roman"/>
          <w:b/>
          <w:bCs/>
          <w:sz w:val="32"/>
          <w:szCs w:val="32"/>
        </w:rPr>
      </w:pPr>
    </w:p>
    <w:p w14:paraId="41E7FED7" w14:textId="2A3BE336" w:rsidR="00D0230E" w:rsidRDefault="00D0230E" w:rsidP="00D83FD2">
      <w:pPr>
        <w:spacing w:line="360" w:lineRule="auto"/>
        <w:jc w:val="both"/>
        <w:rPr>
          <w:rFonts w:ascii="Times New Roman" w:hAnsi="Times New Roman" w:cs="Times New Roman"/>
          <w:b/>
          <w:bCs/>
          <w:sz w:val="32"/>
          <w:szCs w:val="32"/>
        </w:rPr>
      </w:pPr>
    </w:p>
    <w:p w14:paraId="3041AD6D" w14:textId="15DFF858" w:rsidR="00D0230E" w:rsidRDefault="00D0230E" w:rsidP="00D83FD2">
      <w:pPr>
        <w:spacing w:line="360" w:lineRule="auto"/>
        <w:jc w:val="both"/>
        <w:rPr>
          <w:rFonts w:ascii="Times New Roman" w:hAnsi="Times New Roman" w:cs="Times New Roman"/>
          <w:b/>
          <w:bCs/>
          <w:sz w:val="32"/>
          <w:szCs w:val="32"/>
        </w:rPr>
      </w:pPr>
    </w:p>
    <w:p w14:paraId="3CAB05FB" w14:textId="4E39FE5F" w:rsidR="00D0230E" w:rsidRDefault="00D0230E" w:rsidP="00D83FD2">
      <w:pPr>
        <w:spacing w:line="360" w:lineRule="auto"/>
        <w:jc w:val="both"/>
        <w:rPr>
          <w:rFonts w:ascii="Times New Roman" w:hAnsi="Times New Roman" w:cs="Times New Roman"/>
          <w:b/>
          <w:bCs/>
          <w:sz w:val="32"/>
          <w:szCs w:val="32"/>
        </w:rPr>
      </w:pPr>
    </w:p>
    <w:p w14:paraId="458A7396" w14:textId="77777777" w:rsidR="00EB3BFB" w:rsidRDefault="00EB3BFB" w:rsidP="00D83FD2">
      <w:pPr>
        <w:spacing w:line="360" w:lineRule="auto"/>
        <w:jc w:val="both"/>
        <w:rPr>
          <w:rFonts w:ascii="Times New Roman" w:hAnsi="Times New Roman" w:cs="Times New Roman"/>
          <w:b/>
          <w:bCs/>
          <w:sz w:val="32"/>
          <w:szCs w:val="32"/>
        </w:rPr>
      </w:pPr>
    </w:p>
    <w:p w14:paraId="3319CC6F" w14:textId="1FA57FF3" w:rsidR="00161CB1" w:rsidRDefault="00161CB1" w:rsidP="00D0230E">
      <w:pPr>
        <w:spacing w:line="360" w:lineRule="auto"/>
        <w:jc w:val="center"/>
        <w:rPr>
          <w:rFonts w:ascii="Times New Roman" w:hAnsi="Times New Roman" w:cs="Times New Roman"/>
          <w:b/>
          <w:bCs/>
          <w:sz w:val="24"/>
          <w:szCs w:val="24"/>
        </w:rPr>
      </w:pPr>
    </w:p>
    <w:p w14:paraId="30E97924" w14:textId="77777777" w:rsidR="00161CB1" w:rsidRDefault="00161CB1" w:rsidP="00D0230E">
      <w:pPr>
        <w:spacing w:line="360" w:lineRule="auto"/>
        <w:jc w:val="center"/>
        <w:rPr>
          <w:rFonts w:ascii="Times New Roman" w:hAnsi="Times New Roman" w:cs="Times New Roman"/>
          <w:b/>
          <w:bCs/>
          <w:sz w:val="24"/>
          <w:szCs w:val="24"/>
        </w:rPr>
      </w:pPr>
    </w:p>
    <w:p w14:paraId="33110B63" w14:textId="44BCA925" w:rsidR="00161CB1" w:rsidRDefault="00161CB1" w:rsidP="00D0230E">
      <w:pPr>
        <w:spacing w:line="360" w:lineRule="auto"/>
        <w:jc w:val="center"/>
        <w:rPr>
          <w:rFonts w:ascii="Times New Roman" w:hAnsi="Times New Roman" w:cs="Times New Roman"/>
          <w:b/>
          <w:bCs/>
          <w:sz w:val="24"/>
          <w:szCs w:val="24"/>
        </w:rPr>
      </w:pPr>
    </w:p>
    <w:p w14:paraId="73671E7D" w14:textId="21E054B6" w:rsidR="00161CB1" w:rsidRDefault="0066377C" w:rsidP="00D0230E">
      <w:pPr>
        <w:spacing w:line="360" w:lineRule="auto"/>
        <w:jc w:val="center"/>
        <w:rPr>
          <w:rFonts w:ascii="Times New Roman" w:hAnsi="Times New Roman" w:cs="Times New Roman"/>
          <w:b/>
          <w:bCs/>
          <w:sz w:val="24"/>
          <w:szCs w:val="24"/>
        </w:rPr>
      </w:pPr>
      <w:r>
        <w:rPr>
          <w:rFonts w:ascii="Times New Roman" w:hAnsi="Times New Roman" w:cs="Times New Roman"/>
          <w:b/>
          <w:bCs/>
          <w:noProof/>
          <w:sz w:val="32"/>
          <w:szCs w:val="32"/>
          <w14:ligatures w14:val="standardContextual"/>
        </w:rPr>
        <mc:AlternateContent>
          <mc:Choice Requires="wps">
            <w:drawing>
              <wp:anchor distT="0" distB="0" distL="114300" distR="114300" simplePos="0" relativeHeight="251865088" behindDoc="0" locked="0" layoutInCell="1" allowOverlap="1" wp14:anchorId="16F7C6B9" wp14:editId="10F7374B">
                <wp:simplePos x="0" y="0"/>
                <wp:positionH relativeFrom="page">
                  <wp:posOffset>6591300</wp:posOffset>
                </wp:positionH>
                <wp:positionV relativeFrom="paragraph">
                  <wp:posOffset>217805</wp:posOffset>
                </wp:positionV>
                <wp:extent cx="571500" cy="447675"/>
                <wp:effectExtent l="0" t="0" r="19050" b="28575"/>
                <wp:wrapNone/>
                <wp:docPr id="1482104975" name="Oval 116"/>
                <wp:cNvGraphicFramePr/>
                <a:graphic xmlns:a="http://schemas.openxmlformats.org/drawingml/2006/main">
                  <a:graphicData uri="http://schemas.microsoft.com/office/word/2010/wordprocessingShape">
                    <wps:wsp>
                      <wps:cNvSpPr/>
                      <wps:spPr>
                        <a:xfrm>
                          <a:off x="0" y="0"/>
                          <a:ext cx="571500" cy="447675"/>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C709C77" id="Oval 116" o:spid="_x0000_s1026" style="position:absolute;margin-left:519pt;margin-top:17.15pt;width:45pt;height:35.25pt;z-index:25186508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" fillcolor="white [3212]" strokecolor="white [3212]" strokeweight="1pt">
                <v:stroke joinstyle="miter"/>
                <w10:wrap anchorx="page"/>
              </v:oval>
            </w:pict>
          </mc:Fallback>
        </mc:AlternateContent>
      </w:r>
    </w:p>
    <w:p w14:paraId="761D814D" w14:textId="2FEEB373" w:rsidR="00C020AD" w:rsidRPr="00D0230E" w:rsidRDefault="00C020AD" w:rsidP="00D0230E">
      <w:pPr>
        <w:spacing w:line="360" w:lineRule="auto"/>
        <w:jc w:val="center"/>
        <w:rPr>
          <w:rFonts w:ascii="Times New Roman" w:hAnsi="Times New Roman" w:cs="Times New Roman"/>
          <w:b/>
          <w:bCs/>
          <w:sz w:val="24"/>
          <w:szCs w:val="24"/>
        </w:rPr>
      </w:pPr>
      <w:r w:rsidRPr="00D0230E">
        <w:rPr>
          <w:rFonts w:ascii="Times New Roman" w:hAnsi="Times New Roman" w:cs="Times New Roman"/>
          <w:b/>
          <w:bCs/>
          <w:sz w:val="24"/>
          <w:szCs w:val="24"/>
        </w:rPr>
        <w:lastRenderedPageBreak/>
        <w:t>I</w:t>
      </w:r>
      <w:r w:rsidR="00D0230E">
        <w:rPr>
          <w:rFonts w:ascii="Times New Roman" w:hAnsi="Times New Roman" w:cs="Times New Roman"/>
          <w:b/>
          <w:bCs/>
          <w:sz w:val="24"/>
          <w:szCs w:val="24"/>
        </w:rPr>
        <w:t>NTRODUCTION</w:t>
      </w:r>
    </w:p>
    <w:p w14:paraId="363BD1D7" w14:textId="442ECA60" w:rsidR="00E7135F" w:rsidRPr="00D0230E" w:rsidRDefault="00E7135F" w:rsidP="00D83FD2">
      <w:pPr>
        <w:spacing w:line="360" w:lineRule="auto"/>
        <w:rPr>
          <w:rFonts w:ascii="Times New Roman" w:hAnsi="Times New Roman" w:cs="Times New Roman"/>
          <w:sz w:val="24"/>
          <w:szCs w:val="24"/>
        </w:rPr>
      </w:pPr>
      <w:r w:rsidRPr="00D0230E">
        <w:rPr>
          <w:rFonts w:ascii="Times New Roman" w:hAnsi="Times New Roman" w:cs="Times New Roman"/>
          <w:sz w:val="24"/>
          <w:szCs w:val="24"/>
        </w:rPr>
        <w:t xml:space="preserve">         The purpose of this document is to describe the design of the Event Venue Booking System. It offers a clear guide for developers, stakeholders, and technical reviewers to understand how the system will be built, implemented, and maintained. </w:t>
      </w:r>
    </w:p>
    <w:p w14:paraId="05AAAB84" w14:textId="4EA4DCBC" w:rsidR="00E7135F" w:rsidRPr="00D0230E" w:rsidRDefault="00E7135F" w:rsidP="00D83FD2">
      <w:pPr>
        <w:spacing w:line="360" w:lineRule="auto"/>
        <w:rPr>
          <w:rFonts w:ascii="Times New Roman" w:hAnsi="Times New Roman" w:cs="Times New Roman"/>
          <w:sz w:val="24"/>
          <w:szCs w:val="24"/>
        </w:rPr>
      </w:pPr>
      <w:r w:rsidRPr="00D0230E">
        <w:rPr>
          <w:rFonts w:ascii="Times New Roman" w:hAnsi="Times New Roman" w:cs="Times New Roman"/>
          <w:sz w:val="24"/>
          <w:szCs w:val="24"/>
        </w:rPr>
        <w:t xml:space="preserve">         The Event Venue Booking System is a web application that allows customers to book venues online without needing to create an account. Clients simply choose a venue, complete the booking form, and receive booking confirmations via email. Administrators and staff handle bookings, approve or deny requests, and keep track of venue usage through a centralized backend system. </w:t>
      </w:r>
    </w:p>
    <w:p w14:paraId="7AA03B8E" w14:textId="6BC7E549" w:rsidR="00CA43AA" w:rsidRPr="00D0230E" w:rsidRDefault="00E7135F" w:rsidP="00D83FD2">
      <w:pPr>
        <w:spacing w:line="360" w:lineRule="auto"/>
        <w:rPr>
          <w:rFonts w:ascii="Times New Roman" w:hAnsi="Times New Roman" w:cs="Times New Roman"/>
          <w:sz w:val="24"/>
          <w:szCs w:val="24"/>
        </w:rPr>
      </w:pPr>
      <w:r w:rsidRPr="00D0230E">
        <w:rPr>
          <w:rFonts w:ascii="Times New Roman" w:hAnsi="Times New Roman" w:cs="Times New Roman"/>
          <w:sz w:val="24"/>
          <w:szCs w:val="24"/>
        </w:rPr>
        <w:t xml:space="preserve">         This document outlines the system's architecture, database schema, user interface design, component interactions, data flows, and security measures. It also includes guidelines for deployment, maintenance strategies, and performance considerations to ensure that the system is reliable, scalable, and easy to use.</w:t>
      </w:r>
    </w:p>
    <w:p w14:paraId="25977D85" w14:textId="77777777" w:rsidR="00E7135F" w:rsidRPr="00D0230E" w:rsidRDefault="00E7135F" w:rsidP="00D83FD2">
      <w:pPr>
        <w:spacing w:line="360" w:lineRule="auto"/>
        <w:rPr>
          <w:rFonts w:ascii="Times New Roman" w:hAnsi="Times New Roman" w:cs="Times New Roman"/>
          <w:sz w:val="24"/>
          <w:szCs w:val="24"/>
        </w:rPr>
      </w:pPr>
    </w:p>
    <w:p w14:paraId="30A9BC77" w14:textId="77777777" w:rsidR="00361D5F" w:rsidRDefault="00361D5F" w:rsidP="00D0230E">
      <w:pPr>
        <w:spacing w:line="360" w:lineRule="auto"/>
        <w:jc w:val="center"/>
        <w:rPr>
          <w:rFonts w:ascii="Times New Roman" w:hAnsi="Times New Roman" w:cs="Times New Roman"/>
          <w:b/>
          <w:bCs/>
          <w:sz w:val="24"/>
          <w:szCs w:val="24"/>
        </w:rPr>
      </w:pPr>
    </w:p>
    <w:p w14:paraId="4899943F" w14:textId="77777777" w:rsidR="00361D5F" w:rsidRDefault="00361D5F" w:rsidP="00D0230E">
      <w:pPr>
        <w:spacing w:line="360" w:lineRule="auto"/>
        <w:jc w:val="center"/>
        <w:rPr>
          <w:rFonts w:ascii="Times New Roman" w:hAnsi="Times New Roman" w:cs="Times New Roman"/>
          <w:b/>
          <w:bCs/>
          <w:sz w:val="24"/>
          <w:szCs w:val="24"/>
        </w:rPr>
      </w:pPr>
    </w:p>
    <w:p w14:paraId="0E285D7D" w14:textId="77777777" w:rsidR="00361D5F" w:rsidRDefault="00361D5F" w:rsidP="00D0230E">
      <w:pPr>
        <w:spacing w:line="360" w:lineRule="auto"/>
        <w:jc w:val="center"/>
        <w:rPr>
          <w:rFonts w:ascii="Times New Roman" w:hAnsi="Times New Roman" w:cs="Times New Roman"/>
          <w:b/>
          <w:bCs/>
          <w:sz w:val="24"/>
          <w:szCs w:val="24"/>
        </w:rPr>
      </w:pPr>
    </w:p>
    <w:p w14:paraId="6FF3F25B" w14:textId="77777777" w:rsidR="00361D5F" w:rsidRDefault="00361D5F" w:rsidP="00D0230E">
      <w:pPr>
        <w:spacing w:line="360" w:lineRule="auto"/>
        <w:jc w:val="center"/>
        <w:rPr>
          <w:rFonts w:ascii="Times New Roman" w:hAnsi="Times New Roman" w:cs="Times New Roman"/>
          <w:b/>
          <w:bCs/>
          <w:sz w:val="24"/>
          <w:szCs w:val="24"/>
        </w:rPr>
      </w:pPr>
    </w:p>
    <w:p w14:paraId="72D63B5D" w14:textId="77777777" w:rsidR="00361D5F" w:rsidRDefault="00361D5F" w:rsidP="00D0230E">
      <w:pPr>
        <w:spacing w:line="360" w:lineRule="auto"/>
        <w:jc w:val="center"/>
        <w:rPr>
          <w:rFonts w:ascii="Times New Roman" w:hAnsi="Times New Roman" w:cs="Times New Roman"/>
          <w:b/>
          <w:bCs/>
          <w:sz w:val="24"/>
          <w:szCs w:val="24"/>
        </w:rPr>
      </w:pPr>
    </w:p>
    <w:p w14:paraId="4C0AE3BA" w14:textId="77777777" w:rsidR="00361D5F" w:rsidRDefault="00361D5F" w:rsidP="00D0230E">
      <w:pPr>
        <w:spacing w:line="360" w:lineRule="auto"/>
        <w:jc w:val="center"/>
        <w:rPr>
          <w:rFonts w:ascii="Times New Roman" w:hAnsi="Times New Roman" w:cs="Times New Roman"/>
          <w:b/>
          <w:bCs/>
          <w:sz w:val="24"/>
          <w:szCs w:val="24"/>
        </w:rPr>
      </w:pPr>
    </w:p>
    <w:p w14:paraId="1EDD2531" w14:textId="77777777" w:rsidR="00361D5F" w:rsidRDefault="00361D5F" w:rsidP="00D0230E">
      <w:pPr>
        <w:spacing w:line="360" w:lineRule="auto"/>
        <w:jc w:val="center"/>
        <w:rPr>
          <w:rFonts w:ascii="Times New Roman" w:hAnsi="Times New Roman" w:cs="Times New Roman"/>
          <w:b/>
          <w:bCs/>
          <w:sz w:val="24"/>
          <w:szCs w:val="24"/>
        </w:rPr>
      </w:pPr>
    </w:p>
    <w:p w14:paraId="06985A19" w14:textId="77777777" w:rsidR="00361D5F" w:rsidRDefault="00361D5F" w:rsidP="00D0230E">
      <w:pPr>
        <w:spacing w:line="360" w:lineRule="auto"/>
        <w:jc w:val="center"/>
        <w:rPr>
          <w:rFonts w:ascii="Times New Roman" w:hAnsi="Times New Roman" w:cs="Times New Roman"/>
          <w:b/>
          <w:bCs/>
          <w:sz w:val="24"/>
          <w:szCs w:val="24"/>
        </w:rPr>
      </w:pPr>
    </w:p>
    <w:p w14:paraId="2E51FC8C" w14:textId="77777777" w:rsidR="00361D5F" w:rsidRDefault="00361D5F" w:rsidP="00D0230E">
      <w:pPr>
        <w:spacing w:line="360" w:lineRule="auto"/>
        <w:jc w:val="center"/>
        <w:rPr>
          <w:rFonts w:ascii="Times New Roman" w:hAnsi="Times New Roman" w:cs="Times New Roman"/>
          <w:b/>
          <w:bCs/>
          <w:sz w:val="24"/>
          <w:szCs w:val="24"/>
        </w:rPr>
      </w:pPr>
    </w:p>
    <w:p w14:paraId="61E20C67" w14:textId="77777777" w:rsidR="00361D5F" w:rsidRDefault="00361D5F" w:rsidP="00D0230E">
      <w:pPr>
        <w:spacing w:line="360" w:lineRule="auto"/>
        <w:jc w:val="center"/>
        <w:rPr>
          <w:rFonts w:ascii="Times New Roman" w:hAnsi="Times New Roman" w:cs="Times New Roman"/>
          <w:b/>
          <w:bCs/>
          <w:sz w:val="24"/>
          <w:szCs w:val="24"/>
        </w:rPr>
      </w:pPr>
    </w:p>
    <w:p w14:paraId="5859C8D9" w14:textId="77777777" w:rsidR="00361D5F" w:rsidRDefault="00361D5F" w:rsidP="00D0230E">
      <w:pPr>
        <w:spacing w:line="360" w:lineRule="auto"/>
        <w:jc w:val="center"/>
        <w:rPr>
          <w:rFonts w:ascii="Times New Roman" w:hAnsi="Times New Roman" w:cs="Times New Roman"/>
          <w:b/>
          <w:bCs/>
          <w:sz w:val="24"/>
          <w:szCs w:val="24"/>
        </w:rPr>
      </w:pPr>
    </w:p>
    <w:p w14:paraId="556B967E" w14:textId="3802A3FC" w:rsidR="00C020AD" w:rsidRPr="00D0230E" w:rsidRDefault="00C020AD" w:rsidP="00D0230E">
      <w:pPr>
        <w:spacing w:line="360" w:lineRule="auto"/>
        <w:jc w:val="center"/>
        <w:rPr>
          <w:rFonts w:ascii="Times New Roman" w:hAnsi="Times New Roman" w:cs="Times New Roman"/>
          <w:b/>
          <w:bCs/>
          <w:sz w:val="24"/>
          <w:szCs w:val="24"/>
        </w:rPr>
      </w:pPr>
      <w:r w:rsidRPr="00D0230E">
        <w:rPr>
          <w:rFonts w:ascii="Times New Roman" w:hAnsi="Times New Roman" w:cs="Times New Roman"/>
          <w:b/>
          <w:bCs/>
          <w:sz w:val="24"/>
          <w:szCs w:val="24"/>
        </w:rPr>
        <w:t>S</w:t>
      </w:r>
      <w:r w:rsidR="00D0230E">
        <w:rPr>
          <w:rFonts w:ascii="Times New Roman" w:hAnsi="Times New Roman" w:cs="Times New Roman"/>
          <w:b/>
          <w:bCs/>
          <w:sz w:val="24"/>
          <w:szCs w:val="24"/>
        </w:rPr>
        <w:t>YSTEM</w:t>
      </w:r>
      <w:r w:rsidRPr="00D0230E">
        <w:rPr>
          <w:rFonts w:ascii="Times New Roman" w:hAnsi="Times New Roman" w:cs="Times New Roman"/>
          <w:b/>
          <w:bCs/>
          <w:sz w:val="24"/>
          <w:szCs w:val="24"/>
        </w:rPr>
        <w:t xml:space="preserve"> A</w:t>
      </w:r>
      <w:r w:rsidR="00D0230E">
        <w:rPr>
          <w:rFonts w:ascii="Times New Roman" w:hAnsi="Times New Roman" w:cs="Times New Roman"/>
          <w:b/>
          <w:bCs/>
          <w:sz w:val="24"/>
          <w:szCs w:val="24"/>
        </w:rPr>
        <w:t>RCHITECTURE</w:t>
      </w:r>
    </w:p>
    <w:p w14:paraId="77F417F6" w14:textId="071FB99D" w:rsidR="00C020AD" w:rsidRPr="00D0230E" w:rsidRDefault="00C020AD" w:rsidP="00D83FD2">
      <w:pPr>
        <w:spacing w:line="360" w:lineRule="auto"/>
        <w:rPr>
          <w:rFonts w:ascii="Times New Roman" w:hAnsi="Times New Roman" w:cs="Times New Roman"/>
          <w:b/>
          <w:bCs/>
          <w:sz w:val="24"/>
          <w:szCs w:val="24"/>
        </w:rPr>
      </w:pPr>
      <w:r w:rsidRPr="00D0230E">
        <w:rPr>
          <w:rFonts w:ascii="Times New Roman" w:hAnsi="Times New Roman" w:cs="Times New Roman"/>
          <w:b/>
          <w:bCs/>
          <w:sz w:val="24"/>
          <w:szCs w:val="24"/>
        </w:rPr>
        <w:t>Architecture Type</w:t>
      </w:r>
    </w:p>
    <w:p w14:paraId="4BBC2A4F" w14:textId="081B8276" w:rsidR="00C020AD" w:rsidRPr="00D0230E" w:rsidRDefault="00C020AD" w:rsidP="00D83FD2">
      <w:pPr>
        <w:spacing w:line="360" w:lineRule="auto"/>
        <w:rPr>
          <w:rFonts w:ascii="Times New Roman" w:hAnsi="Times New Roman" w:cs="Times New Roman"/>
          <w:sz w:val="24"/>
          <w:szCs w:val="24"/>
        </w:rPr>
      </w:pPr>
      <w:r w:rsidRPr="00D0230E">
        <w:rPr>
          <w:rFonts w:ascii="Times New Roman" w:hAnsi="Times New Roman" w:cs="Times New Roman"/>
          <w:sz w:val="24"/>
          <w:szCs w:val="24"/>
        </w:rPr>
        <w:t>Web-based Client</w:t>
      </w:r>
    </w:p>
    <w:p w14:paraId="22FAA55E" w14:textId="1F9132FB" w:rsidR="00C020AD" w:rsidRPr="00D0230E" w:rsidRDefault="00C020AD" w:rsidP="00D83FD2">
      <w:pPr>
        <w:spacing w:line="360" w:lineRule="auto"/>
        <w:rPr>
          <w:rFonts w:ascii="Times New Roman" w:hAnsi="Times New Roman" w:cs="Times New Roman"/>
          <w:b/>
          <w:bCs/>
          <w:sz w:val="24"/>
          <w:szCs w:val="24"/>
        </w:rPr>
      </w:pPr>
      <w:r w:rsidRPr="00D0230E">
        <w:rPr>
          <w:rFonts w:ascii="Times New Roman" w:hAnsi="Times New Roman" w:cs="Times New Roman"/>
          <w:b/>
          <w:bCs/>
          <w:sz w:val="24"/>
          <w:szCs w:val="24"/>
        </w:rPr>
        <w:t>High-level components</w:t>
      </w:r>
    </w:p>
    <w:p w14:paraId="1DC9D156" w14:textId="7560B46A" w:rsidR="00C020AD" w:rsidRPr="00D0230E" w:rsidRDefault="00C020AD" w:rsidP="00D83FD2">
      <w:pPr>
        <w:pStyle w:val="ListParagraph"/>
        <w:numPr>
          <w:ilvl w:val="0"/>
          <w:numId w:val="1"/>
        </w:numPr>
        <w:spacing w:line="360" w:lineRule="auto"/>
        <w:rPr>
          <w:rFonts w:ascii="Times New Roman" w:hAnsi="Times New Roman" w:cs="Times New Roman"/>
          <w:sz w:val="24"/>
          <w:szCs w:val="24"/>
          <w:lang w:val="en-US"/>
        </w:rPr>
      </w:pPr>
      <w:r w:rsidRPr="00D0230E">
        <w:rPr>
          <w:rFonts w:ascii="Times New Roman" w:hAnsi="Times New Roman" w:cs="Times New Roman"/>
          <w:sz w:val="24"/>
          <w:szCs w:val="24"/>
          <w:lang w:val="en-US"/>
        </w:rPr>
        <w:t>Client-side Website for booking submission</w:t>
      </w:r>
    </w:p>
    <w:p w14:paraId="627083F1" w14:textId="167F7740" w:rsidR="00C020AD" w:rsidRPr="00D0230E" w:rsidRDefault="00C020AD" w:rsidP="00D83FD2">
      <w:pPr>
        <w:pStyle w:val="ListParagraph"/>
        <w:numPr>
          <w:ilvl w:val="0"/>
          <w:numId w:val="1"/>
        </w:numPr>
        <w:spacing w:line="360" w:lineRule="auto"/>
        <w:rPr>
          <w:rFonts w:ascii="Times New Roman" w:hAnsi="Times New Roman" w:cs="Times New Roman"/>
          <w:sz w:val="24"/>
          <w:szCs w:val="24"/>
          <w:lang w:val="en-US"/>
        </w:rPr>
      </w:pPr>
      <w:r w:rsidRPr="00D0230E">
        <w:rPr>
          <w:rFonts w:ascii="Times New Roman" w:hAnsi="Times New Roman" w:cs="Times New Roman"/>
          <w:sz w:val="24"/>
          <w:szCs w:val="24"/>
          <w:lang w:val="en-US"/>
        </w:rPr>
        <w:t>Server-side Booking management, calendar, admin/staff dashboard</w:t>
      </w:r>
    </w:p>
    <w:p w14:paraId="1182B222" w14:textId="51FE81C8" w:rsidR="00C020AD" w:rsidRPr="00D0230E" w:rsidRDefault="00C020AD" w:rsidP="00D83FD2">
      <w:pPr>
        <w:pStyle w:val="ListParagraph"/>
        <w:numPr>
          <w:ilvl w:val="0"/>
          <w:numId w:val="1"/>
        </w:numPr>
        <w:spacing w:line="360" w:lineRule="auto"/>
        <w:rPr>
          <w:rFonts w:ascii="Times New Roman" w:hAnsi="Times New Roman" w:cs="Times New Roman"/>
          <w:sz w:val="24"/>
          <w:szCs w:val="24"/>
          <w:lang w:val="en-US"/>
        </w:rPr>
      </w:pPr>
      <w:r w:rsidRPr="00D0230E">
        <w:rPr>
          <w:rFonts w:ascii="Times New Roman" w:hAnsi="Times New Roman" w:cs="Times New Roman"/>
          <w:sz w:val="24"/>
          <w:szCs w:val="24"/>
          <w:lang w:val="en-US"/>
        </w:rPr>
        <w:t>Database stores bookings, users, venues</w:t>
      </w:r>
    </w:p>
    <w:p w14:paraId="5DF8864F" w14:textId="4BCC5CE0" w:rsidR="00C020AD" w:rsidRPr="00D0230E" w:rsidRDefault="00C020AD" w:rsidP="00D83FD2">
      <w:pPr>
        <w:pStyle w:val="ListParagraph"/>
        <w:numPr>
          <w:ilvl w:val="0"/>
          <w:numId w:val="1"/>
        </w:numPr>
        <w:spacing w:line="360" w:lineRule="auto"/>
        <w:rPr>
          <w:rFonts w:ascii="Times New Roman" w:hAnsi="Times New Roman" w:cs="Times New Roman"/>
          <w:sz w:val="24"/>
          <w:szCs w:val="24"/>
          <w:lang w:val="en-US"/>
        </w:rPr>
      </w:pPr>
      <w:r w:rsidRPr="00D0230E">
        <w:rPr>
          <w:rFonts w:ascii="Times New Roman" w:hAnsi="Times New Roman" w:cs="Times New Roman"/>
          <w:sz w:val="24"/>
          <w:szCs w:val="24"/>
          <w:lang w:val="en-US"/>
        </w:rPr>
        <w:t xml:space="preserve">Email Notification Service </w:t>
      </w:r>
      <w:r w:rsidR="00AE6D0D" w:rsidRPr="00D0230E">
        <w:rPr>
          <w:rFonts w:ascii="Times New Roman" w:hAnsi="Times New Roman" w:cs="Times New Roman"/>
          <w:sz w:val="24"/>
          <w:szCs w:val="24"/>
          <w:lang w:val="en-US"/>
        </w:rPr>
        <w:t>(</w:t>
      </w:r>
      <w:r w:rsidRPr="00D0230E">
        <w:rPr>
          <w:rFonts w:ascii="Times New Roman" w:hAnsi="Times New Roman" w:cs="Times New Roman"/>
          <w:sz w:val="24"/>
          <w:szCs w:val="24"/>
          <w:lang w:val="en-US"/>
        </w:rPr>
        <w:t>sends booking confirmation/updates)</w:t>
      </w:r>
    </w:p>
    <w:p w14:paraId="3C570C26" w14:textId="74D0F891" w:rsidR="00C020AD" w:rsidRPr="00D0230E" w:rsidRDefault="00C020AD" w:rsidP="00D83FD2">
      <w:pPr>
        <w:spacing w:line="360" w:lineRule="auto"/>
        <w:rPr>
          <w:rFonts w:ascii="Times New Roman" w:hAnsi="Times New Roman" w:cs="Times New Roman"/>
          <w:b/>
          <w:bCs/>
          <w:sz w:val="24"/>
          <w:szCs w:val="24"/>
          <w:lang w:val="en-US"/>
        </w:rPr>
      </w:pPr>
      <w:r w:rsidRPr="00D0230E">
        <w:rPr>
          <w:rFonts w:ascii="Times New Roman" w:hAnsi="Times New Roman" w:cs="Times New Roman"/>
          <w:b/>
          <w:bCs/>
          <w:sz w:val="24"/>
          <w:szCs w:val="24"/>
          <w:lang w:val="en-US"/>
        </w:rPr>
        <w:t>Deployment</w:t>
      </w:r>
    </w:p>
    <w:p w14:paraId="255C35DF" w14:textId="340AF458" w:rsidR="00C020AD" w:rsidRPr="00D0230E" w:rsidRDefault="00AE6D0D" w:rsidP="00D83FD2">
      <w:pPr>
        <w:spacing w:line="360" w:lineRule="auto"/>
        <w:rPr>
          <w:rFonts w:ascii="Times New Roman" w:hAnsi="Times New Roman" w:cs="Times New Roman"/>
          <w:sz w:val="24"/>
          <w:szCs w:val="24"/>
        </w:rPr>
      </w:pPr>
      <w:r w:rsidRPr="00D0230E">
        <w:rPr>
          <w:rFonts w:ascii="Times New Roman" w:hAnsi="Times New Roman" w:cs="Times New Roman"/>
          <w:sz w:val="24"/>
          <w:szCs w:val="24"/>
        </w:rPr>
        <w:t>Cloud-based hosting or on-premise server for City of Dreams Manila.</w:t>
      </w:r>
    </w:p>
    <w:p w14:paraId="68565214" w14:textId="00A5F10B" w:rsidR="00AE6D0D" w:rsidRPr="00D0230E" w:rsidRDefault="00AE6D0D" w:rsidP="00D83FD2">
      <w:pPr>
        <w:spacing w:line="360" w:lineRule="auto"/>
        <w:rPr>
          <w:rFonts w:ascii="Times New Roman" w:hAnsi="Times New Roman" w:cs="Times New Roman"/>
          <w:b/>
          <w:bCs/>
          <w:sz w:val="24"/>
          <w:szCs w:val="24"/>
        </w:rPr>
      </w:pPr>
      <w:r w:rsidRPr="00D0230E">
        <w:rPr>
          <w:rFonts w:ascii="Times New Roman" w:hAnsi="Times New Roman" w:cs="Times New Roman"/>
          <w:b/>
          <w:bCs/>
          <w:sz w:val="24"/>
          <w:szCs w:val="24"/>
        </w:rPr>
        <w:t>Communication Protocols</w:t>
      </w:r>
    </w:p>
    <w:p w14:paraId="660FF2A0" w14:textId="14D81671" w:rsidR="00AE6D0D" w:rsidRPr="00D0230E" w:rsidRDefault="00AE6D0D" w:rsidP="00D83FD2">
      <w:pPr>
        <w:spacing w:line="360" w:lineRule="auto"/>
        <w:rPr>
          <w:rFonts w:ascii="Times New Roman" w:hAnsi="Times New Roman" w:cs="Times New Roman"/>
          <w:sz w:val="24"/>
          <w:szCs w:val="24"/>
        </w:rPr>
      </w:pPr>
      <w:r w:rsidRPr="00D0230E">
        <w:rPr>
          <w:rFonts w:ascii="Times New Roman" w:hAnsi="Times New Roman" w:cs="Times New Roman"/>
          <w:sz w:val="24"/>
          <w:szCs w:val="24"/>
        </w:rPr>
        <w:t>HTTP for web communication, SMTP for email notifications.</w:t>
      </w:r>
    </w:p>
    <w:p w14:paraId="1D89643C" w14:textId="55EDA7B3" w:rsidR="00AE6D0D" w:rsidRPr="00D0230E" w:rsidRDefault="00AE6D0D" w:rsidP="00D83FD2">
      <w:pPr>
        <w:spacing w:line="360" w:lineRule="auto"/>
        <w:rPr>
          <w:rFonts w:ascii="Times New Roman" w:hAnsi="Times New Roman" w:cs="Times New Roman"/>
          <w:b/>
          <w:bCs/>
          <w:sz w:val="24"/>
          <w:szCs w:val="24"/>
        </w:rPr>
      </w:pPr>
      <w:r w:rsidRPr="00D0230E">
        <w:rPr>
          <w:rFonts w:ascii="Times New Roman" w:hAnsi="Times New Roman" w:cs="Times New Roman"/>
          <w:b/>
          <w:bCs/>
          <w:sz w:val="24"/>
          <w:szCs w:val="24"/>
        </w:rPr>
        <w:t>Interfaces</w:t>
      </w:r>
    </w:p>
    <w:p w14:paraId="6C327FA7" w14:textId="4B5CCAE2" w:rsidR="00CA43AA" w:rsidRPr="00D0230E" w:rsidRDefault="00AE6D0D" w:rsidP="00D83FD2">
      <w:pPr>
        <w:spacing w:line="360" w:lineRule="auto"/>
        <w:rPr>
          <w:rFonts w:ascii="Times New Roman" w:hAnsi="Times New Roman" w:cs="Times New Roman"/>
          <w:sz w:val="24"/>
          <w:szCs w:val="24"/>
        </w:rPr>
      </w:pPr>
      <w:r w:rsidRPr="00D0230E">
        <w:rPr>
          <w:rFonts w:ascii="Times New Roman" w:hAnsi="Times New Roman" w:cs="Times New Roman"/>
          <w:sz w:val="24"/>
          <w:szCs w:val="24"/>
        </w:rPr>
        <w:t>Web browser for clients, secured login portal for admin and staff.</w:t>
      </w:r>
    </w:p>
    <w:p w14:paraId="3FCE77A4" w14:textId="77777777" w:rsidR="00361D5F" w:rsidRDefault="00361D5F" w:rsidP="00D0230E">
      <w:pPr>
        <w:spacing w:line="360" w:lineRule="auto"/>
        <w:jc w:val="center"/>
        <w:rPr>
          <w:rFonts w:ascii="Times New Roman" w:hAnsi="Times New Roman" w:cs="Times New Roman"/>
          <w:b/>
          <w:bCs/>
          <w:sz w:val="24"/>
          <w:szCs w:val="24"/>
        </w:rPr>
      </w:pPr>
    </w:p>
    <w:p w14:paraId="559D8542" w14:textId="77777777" w:rsidR="00361D5F" w:rsidRDefault="00361D5F" w:rsidP="00D0230E">
      <w:pPr>
        <w:spacing w:line="360" w:lineRule="auto"/>
        <w:jc w:val="center"/>
        <w:rPr>
          <w:rFonts w:ascii="Times New Roman" w:hAnsi="Times New Roman" w:cs="Times New Roman"/>
          <w:b/>
          <w:bCs/>
          <w:sz w:val="24"/>
          <w:szCs w:val="24"/>
        </w:rPr>
      </w:pPr>
    </w:p>
    <w:p w14:paraId="12C5694E" w14:textId="77777777" w:rsidR="00361D5F" w:rsidRDefault="00361D5F" w:rsidP="00D0230E">
      <w:pPr>
        <w:spacing w:line="360" w:lineRule="auto"/>
        <w:jc w:val="center"/>
        <w:rPr>
          <w:rFonts w:ascii="Times New Roman" w:hAnsi="Times New Roman" w:cs="Times New Roman"/>
          <w:b/>
          <w:bCs/>
          <w:sz w:val="24"/>
          <w:szCs w:val="24"/>
        </w:rPr>
      </w:pPr>
    </w:p>
    <w:p w14:paraId="66D9473B" w14:textId="77777777" w:rsidR="00361D5F" w:rsidRDefault="00361D5F" w:rsidP="00D0230E">
      <w:pPr>
        <w:spacing w:line="360" w:lineRule="auto"/>
        <w:jc w:val="center"/>
        <w:rPr>
          <w:rFonts w:ascii="Times New Roman" w:hAnsi="Times New Roman" w:cs="Times New Roman"/>
          <w:b/>
          <w:bCs/>
          <w:sz w:val="24"/>
          <w:szCs w:val="24"/>
        </w:rPr>
      </w:pPr>
    </w:p>
    <w:p w14:paraId="4DA416B4" w14:textId="77777777" w:rsidR="00361D5F" w:rsidRDefault="00361D5F" w:rsidP="00D0230E">
      <w:pPr>
        <w:spacing w:line="360" w:lineRule="auto"/>
        <w:jc w:val="center"/>
        <w:rPr>
          <w:rFonts w:ascii="Times New Roman" w:hAnsi="Times New Roman" w:cs="Times New Roman"/>
          <w:b/>
          <w:bCs/>
          <w:sz w:val="24"/>
          <w:szCs w:val="24"/>
        </w:rPr>
      </w:pPr>
    </w:p>
    <w:p w14:paraId="67E0FFDC" w14:textId="77777777" w:rsidR="00361D5F" w:rsidRDefault="00361D5F" w:rsidP="00D0230E">
      <w:pPr>
        <w:spacing w:line="360" w:lineRule="auto"/>
        <w:jc w:val="center"/>
        <w:rPr>
          <w:rFonts w:ascii="Times New Roman" w:hAnsi="Times New Roman" w:cs="Times New Roman"/>
          <w:b/>
          <w:bCs/>
          <w:sz w:val="24"/>
          <w:szCs w:val="24"/>
        </w:rPr>
      </w:pPr>
    </w:p>
    <w:p w14:paraId="37B14CA1" w14:textId="77777777" w:rsidR="00361D5F" w:rsidRDefault="00361D5F" w:rsidP="00D0230E">
      <w:pPr>
        <w:spacing w:line="360" w:lineRule="auto"/>
        <w:jc w:val="center"/>
        <w:rPr>
          <w:rFonts w:ascii="Times New Roman" w:hAnsi="Times New Roman" w:cs="Times New Roman"/>
          <w:b/>
          <w:bCs/>
          <w:sz w:val="24"/>
          <w:szCs w:val="24"/>
        </w:rPr>
      </w:pPr>
    </w:p>
    <w:p w14:paraId="470EF089" w14:textId="77777777" w:rsidR="00361D5F" w:rsidRDefault="00361D5F" w:rsidP="00D0230E">
      <w:pPr>
        <w:spacing w:line="360" w:lineRule="auto"/>
        <w:jc w:val="center"/>
        <w:rPr>
          <w:rFonts w:ascii="Times New Roman" w:hAnsi="Times New Roman" w:cs="Times New Roman"/>
          <w:b/>
          <w:bCs/>
          <w:sz w:val="24"/>
          <w:szCs w:val="24"/>
        </w:rPr>
      </w:pPr>
    </w:p>
    <w:p w14:paraId="4A2DBB05" w14:textId="77777777" w:rsidR="00361D5F" w:rsidRDefault="00361D5F" w:rsidP="00D0230E">
      <w:pPr>
        <w:spacing w:line="360" w:lineRule="auto"/>
        <w:jc w:val="center"/>
        <w:rPr>
          <w:rFonts w:ascii="Times New Roman" w:hAnsi="Times New Roman" w:cs="Times New Roman"/>
          <w:b/>
          <w:bCs/>
          <w:sz w:val="24"/>
          <w:szCs w:val="24"/>
        </w:rPr>
      </w:pPr>
    </w:p>
    <w:p w14:paraId="73BC949D" w14:textId="232E8193" w:rsidR="00CA43AA" w:rsidRPr="00D0230E" w:rsidRDefault="00CA43AA" w:rsidP="00D0230E">
      <w:pPr>
        <w:spacing w:line="360" w:lineRule="auto"/>
        <w:jc w:val="center"/>
        <w:rPr>
          <w:rFonts w:ascii="Times New Roman" w:hAnsi="Times New Roman" w:cs="Times New Roman"/>
          <w:b/>
          <w:bCs/>
          <w:sz w:val="24"/>
          <w:szCs w:val="24"/>
        </w:rPr>
      </w:pPr>
      <w:r w:rsidRPr="00D0230E">
        <w:rPr>
          <w:rFonts w:ascii="Times New Roman" w:hAnsi="Times New Roman" w:cs="Times New Roman"/>
          <w:b/>
          <w:bCs/>
          <w:sz w:val="24"/>
          <w:szCs w:val="24"/>
        </w:rPr>
        <w:t>D</w:t>
      </w:r>
      <w:r w:rsidR="00D0230E">
        <w:rPr>
          <w:rFonts w:ascii="Times New Roman" w:hAnsi="Times New Roman" w:cs="Times New Roman"/>
          <w:b/>
          <w:bCs/>
          <w:sz w:val="24"/>
          <w:szCs w:val="24"/>
        </w:rPr>
        <w:t>ATABASE DESIGN</w:t>
      </w:r>
    </w:p>
    <w:p w14:paraId="144C1251" w14:textId="193CC955" w:rsidR="00CA43AA" w:rsidRPr="00D0230E" w:rsidRDefault="00CA43AA" w:rsidP="00D83FD2">
      <w:pPr>
        <w:spacing w:line="360" w:lineRule="auto"/>
        <w:rPr>
          <w:rFonts w:ascii="Times New Roman" w:hAnsi="Times New Roman" w:cs="Times New Roman"/>
          <w:b/>
          <w:bCs/>
          <w:sz w:val="24"/>
          <w:szCs w:val="24"/>
        </w:rPr>
      </w:pPr>
      <w:r w:rsidRPr="00D0230E">
        <w:rPr>
          <w:rFonts w:ascii="Times New Roman" w:hAnsi="Times New Roman" w:cs="Times New Roman"/>
          <w:b/>
          <w:bCs/>
          <w:sz w:val="24"/>
          <w:szCs w:val="24"/>
        </w:rPr>
        <w:t>Entity-relationship diagram (ERD)</w:t>
      </w:r>
    </w:p>
    <w:p w14:paraId="6A18A992" w14:textId="46AD0245" w:rsidR="00F805B8" w:rsidRDefault="00161CB1" w:rsidP="00161CB1">
      <w:pPr>
        <w:spacing w:line="360" w:lineRule="auto"/>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763CEF9F" wp14:editId="09E5AEC8">
            <wp:extent cx="5943600" cy="3341370"/>
            <wp:effectExtent l="0" t="0" r="0" b="0"/>
            <wp:docPr id="693539016"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39016" name="Picture 693539016"/>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6C05587D" w14:textId="77777777" w:rsidR="00161CB1" w:rsidRPr="00161CB1" w:rsidRDefault="00161CB1" w:rsidP="00161CB1">
      <w:pPr>
        <w:spacing w:line="360" w:lineRule="auto"/>
        <w:jc w:val="center"/>
        <w:rPr>
          <w:rFonts w:ascii="Times New Roman" w:hAnsi="Times New Roman" w:cs="Times New Roman"/>
          <w:sz w:val="24"/>
          <w:szCs w:val="24"/>
        </w:rPr>
      </w:pPr>
      <w:r w:rsidRPr="00161CB1">
        <w:rPr>
          <w:rFonts w:ascii="Times New Roman" w:hAnsi="Times New Roman" w:cs="Times New Roman"/>
          <w:sz w:val="24"/>
          <w:szCs w:val="24"/>
        </w:rPr>
        <w:t>Image 1: Entity-relationship diagram (ERD)</w:t>
      </w:r>
    </w:p>
    <w:p w14:paraId="3AD9C642" w14:textId="77777777" w:rsidR="00F805B8" w:rsidRPr="00D0230E" w:rsidRDefault="00F805B8" w:rsidP="00D83FD2">
      <w:pPr>
        <w:spacing w:line="360" w:lineRule="auto"/>
        <w:rPr>
          <w:rFonts w:ascii="Times New Roman" w:hAnsi="Times New Roman" w:cs="Times New Roman"/>
          <w:sz w:val="24"/>
          <w:szCs w:val="24"/>
        </w:rPr>
      </w:pPr>
    </w:p>
    <w:p w14:paraId="337A4EFB" w14:textId="3C6164C7" w:rsidR="00F805B8" w:rsidRDefault="00613C78" w:rsidP="00D83FD2">
      <w:pPr>
        <w:spacing w:line="360" w:lineRule="auto"/>
        <w:rPr>
          <w:rFonts w:ascii="Times New Roman" w:hAnsi="Times New Roman" w:cs="Times New Roman"/>
          <w:b/>
          <w:bCs/>
          <w:sz w:val="24"/>
          <w:szCs w:val="24"/>
        </w:rPr>
      </w:pPr>
      <w:r w:rsidRPr="00613C78">
        <w:rPr>
          <w:rFonts w:ascii="Times New Roman" w:hAnsi="Times New Roman" w:cs="Times New Roman"/>
          <w:b/>
          <w:bCs/>
          <w:sz w:val="24"/>
          <w:szCs w:val="24"/>
        </w:rPr>
        <w:t>Description of Database Tables, Fields, and Relationships</w:t>
      </w:r>
    </w:p>
    <w:p w14:paraId="5467E699" w14:textId="0C1944F8" w:rsidR="00613C78" w:rsidRDefault="00613C78" w:rsidP="00D83FD2">
      <w:pPr>
        <w:spacing w:line="360" w:lineRule="auto"/>
        <w:rPr>
          <w:rFonts w:ascii="Times New Roman" w:hAnsi="Times New Roman" w:cs="Times New Roman"/>
          <w:b/>
          <w:bCs/>
          <w:sz w:val="24"/>
          <w:szCs w:val="24"/>
        </w:rPr>
      </w:pPr>
      <w:r w:rsidRPr="00613C78">
        <w:rPr>
          <w:rFonts w:ascii="Times New Roman" w:hAnsi="Times New Roman" w:cs="Times New Roman"/>
          <w:b/>
          <w:bCs/>
          <w:sz w:val="24"/>
          <w:szCs w:val="24"/>
        </w:rPr>
        <w:t>Core Content Tables</w:t>
      </w:r>
    </w:p>
    <w:p w14:paraId="15CAB701" w14:textId="77777777" w:rsidR="0027576C" w:rsidRPr="0027576C" w:rsidRDefault="00613C78" w:rsidP="0027576C">
      <w:pPr>
        <w:pStyle w:val="ListParagraph"/>
        <w:numPr>
          <w:ilvl w:val="0"/>
          <w:numId w:val="34"/>
        </w:numPr>
        <w:spacing w:line="360" w:lineRule="auto"/>
        <w:jc w:val="both"/>
        <w:rPr>
          <w:rFonts w:ascii="Times New Roman" w:hAnsi="Times New Roman" w:cs="Times New Roman"/>
          <w:sz w:val="24"/>
          <w:szCs w:val="24"/>
          <w:lang w:val="en-US"/>
        </w:rPr>
      </w:pPr>
      <w:r w:rsidRPr="0027576C">
        <w:rPr>
          <w:rFonts w:ascii="Times New Roman" w:hAnsi="Times New Roman" w:cs="Times New Roman"/>
          <w:b/>
          <w:bCs/>
          <w:sz w:val="24"/>
          <w:szCs w:val="24"/>
          <w:lang w:val="en-US"/>
        </w:rPr>
        <w:t>Venues</w:t>
      </w:r>
      <w:r w:rsidRPr="0027576C">
        <w:rPr>
          <w:rFonts w:ascii="Times New Roman" w:hAnsi="Times New Roman" w:cs="Times New Roman"/>
          <w:sz w:val="24"/>
          <w:szCs w:val="24"/>
          <w:lang w:val="en-US"/>
        </w:rPr>
        <w:t xml:space="preserve"> - </w:t>
      </w:r>
      <w:r w:rsidR="0027576C" w:rsidRPr="0027576C">
        <w:rPr>
          <w:rFonts w:ascii="Times New Roman" w:hAnsi="Times New Roman" w:cs="Times New Roman"/>
          <w:sz w:val="24"/>
          <w:szCs w:val="24"/>
        </w:rPr>
        <w:t>stores information about all event venues managed by the system. Each venue has a unique ID, name, seating capacity, description, hourly rental rate, and availability status (Available or Under Maintenance). This table ensures that venue details are consistent and can be referenced when creating bookings.</w:t>
      </w:r>
    </w:p>
    <w:p w14:paraId="63487011" w14:textId="77777777" w:rsidR="0027576C" w:rsidRPr="0027576C" w:rsidRDefault="00613C78" w:rsidP="0027576C">
      <w:pPr>
        <w:pStyle w:val="ListParagraph"/>
        <w:numPr>
          <w:ilvl w:val="0"/>
          <w:numId w:val="34"/>
        </w:numPr>
        <w:spacing w:line="360" w:lineRule="auto"/>
        <w:jc w:val="both"/>
        <w:rPr>
          <w:rFonts w:ascii="Times New Roman" w:hAnsi="Times New Roman" w:cs="Times New Roman"/>
          <w:sz w:val="24"/>
          <w:szCs w:val="24"/>
          <w:lang w:val="en-US"/>
        </w:rPr>
      </w:pPr>
      <w:r w:rsidRPr="0027576C">
        <w:rPr>
          <w:rFonts w:ascii="Times New Roman" w:hAnsi="Times New Roman" w:cs="Times New Roman"/>
          <w:b/>
          <w:bCs/>
          <w:sz w:val="24"/>
          <w:szCs w:val="24"/>
          <w:lang w:val="en-US"/>
        </w:rPr>
        <w:t>Event Bookings</w:t>
      </w:r>
      <w:r w:rsidRPr="0027576C">
        <w:rPr>
          <w:rFonts w:ascii="Times New Roman" w:hAnsi="Times New Roman" w:cs="Times New Roman"/>
          <w:sz w:val="24"/>
          <w:szCs w:val="24"/>
          <w:lang w:val="en-US"/>
        </w:rPr>
        <w:t xml:space="preserve"> - </w:t>
      </w:r>
      <w:r w:rsidR="0027576C" w:rsidRPr="0027576C">
        <w:rPr>
          <w:rFonts w:ascii="Times New Roman" w:hAnsi="Times New Roman" w:cs="Times New Roman"/>
          <w:sz w:val="24"/>
          <w:szCs w:val="24"/>
        </w:rPr>
        <w:t>captures all client reservations. It stores customer details (name, email, phone), event information (type, date, time, expected number of guests, and special requests), and the booking status (Pending, Confirmed, or Cancelled). Each booking references a venue through a foreign key (</w:t>
      </w:r>
      <w:proofErr w:type="spellStart"/>
      <w:r w:rsidR="0027576C" w:rsidRPr="0027576C">
        <w:rPr>
          <w:rFonts w:ascii="Times New Roman" w:hAnsi="Times New Roman" w:cs="Times New Roman"/>
          <w:sz w:val="24"/>
          <w:szCs w:val="24"/>
        </w:rPr>
        <w:t>venue_id</w:t>
      </w:r>
      <w:proofErr w:type="spellEnd"/>
      <w:r w:rsidR="0027576C" w:rsidRPr="0027576C">
        <w:rPr>
          <w:rFonts w:ascii="Times New Roman" w:hAnsi="Times New Roman" w:cs="Times New Roman"/>
          <w:sz w:val="24"/>
          <w:szCs w:val="24"/>
        </w:rPr>
        <w:t>), which links the reservation to a specific location. The table also records timestamps for when a booking is created and last updated.</w:t>
      </w:r>
    </w:p>
    <w:p w14:paraId="4E09C4EF" w14:textId="3C7107A0" w:rsidR="00613C78" w:rsidRPr="0027576C" w:rsidRDefault="00613C78" w:rsidP="00D83FD2">
      <w:pPr>
        <w:pStyle w:val="ListParagraph"/>
        <w:numPr>
          <w:ilvl w:val="0"/>
          <w:numId w:val="34"/>
        </w:numPr>
        <w:spacing w:line="360" w:lineRule="auto"/>
        <w:jc w:val="both"/>
        <w:rPr>
          <w:rFonts w:ascii="Times New Roman" w:hAnsi="Times New Roman" w:cs="Times New Roman"/>
          <w:sz w:val="24"/>
          <w:szCs w:val="24"/>
          <w:lang w:val="en-US"/>
        </w:rPr>
      </w:pPr>
      <w:r w:rsidRPr="0027576C">
        <w:rPr>
          <w:rFonts w:ascii="Times New Roman" w:hAnsi="Times New Roman" w:cs="Times New Roman"/>
          <w:b/>
          <w:bCs/>
          <w:sz w:val="24"/>
          <w:szCs w:val="24"/>
          <w:lang w:val="en-US"/>
        </w:rPr>
        <w:t>Users</w:t>
      </w:r>
      <w:r w:rsidRPr="0027576C">
        <w:rPr>
          <w:rFonts w:ascii="Times New Roman" w:hAnsi="Times New Roman" w:cs="Times New Roman"/>
          <w:sz w:val="24"/>
          <w:szCs w:val="24"/>
          <w:lang w:val="en-US"/>
        </w:rPr>
        <w:t xml:space="preserve"> - </w:t>
      </w:r>
      <w:r w:rsidR="0027576C" w:rsidRPr="0027576C">
        <w:rPr>
          <w:rFonts w:ascii="Times New Roman" w:hAnsi="Times New Roman" w:cs="Times New Roman"/>
          <w:sz w:val="24"/>
          <w:szCs w:val="24"/>
        </w:rPr>
        <w:t>contains system login and account information for administrators and staff. Fields include username, hashed password, full name, role (Admin, Event Coordinator, Front Desk, Manager, Setup Team), email, and active status. This table controls authentication and enforces role-based access across the system.</w:t>
      </w:r>
    </w:p>
    <w:p w14:paraId="0F0D388F" w14:textId="4CCAFC6D" w:rsidR="0027576C" w:rsidRPr="0027576C" w:rsidRDefault="0027576C" w:rsidP="0027576C">
      <w:pPr>
        <w:spacing w:line="360" w:lineRule="auto"/>
        <w:ind w:firstLine="360"/>
        <w:jc w:val="both"/>
        <w:rPr>
          <w:rFonts w:ascii="Times New Roman" w:hAnsi="Times New Roman" w:cs="Times New Roman"/>
          <w:sz w:val="24"/>
          <w:szCs w:val="24"/>
          <w:lang w:val="en-US"/>
        </w:rPr>
      </w:pPr>
      <w:r w:rsidRPr="0027576C">
        <w:rPr>
          <w:rFonts w:ascii="Times New Roman" w:hAnsi="Times New Roman" w:cs="Times New Roman"/>
          <w:sz w:val="24"/>
          <w:szCs w:val="24"/>
        </w:rPr>
        <w:t>A venue can be linked to many event bookings, but each booking is always tied to a single venue. Users manage the system by creating, updating, or monitoring bookings and venues, with their level of access determined by their role. Administrators have full control, while staff accounts have restricted permissions. Unlike other systems that maintain a dedicated client table, this design embeds client details directly in the Event Bookings table, which simplifies the booking process since clients are not required to create accounts.</w:t>
      </w:r>
    </w:p>
    <w:p w14:paraId="44435A6E" w14:textId="77777777" w:rsidR="0027576C" w:rsidRDefault="0027576C" w:rsidP="00D83FD2">
      <w:pPr>
        <w:spacing w:line="360" w:lineRule="auto"/>
        <w:rPr>
          <w:rFonts w:ascii="Times New Roman" w:hAnsi="Times New Roman" w:cs="Times New Roman"/>
          <w:b/>
          <w:bCs/>
          <w:sz w:val="24"/>
          <w:szCs w:val="24"/>
        </w:rPr>
      </w:pPr>
      <w:r w:rsidRPr="0027576C">
        <w:rPr>
          <w:rFonts w:ascii="Times New Roman" w:hAnsi="Times New Roman" w:cs="Times New Roman"/>
          <w:b/>
          <w:bCs/>
          <w:sz w:val="24"/>
          <w:szCs w:val="24"/>
        </w:rPr>
        <w:t>Data Normalization Techniques Used</w:t>
      </w:r>
    </w:p>
    <w:p w14:paraId="0D660F2F" w14:textId="48A4A7AA" w:rsidR="00161CB1" w:rsidRDefault="0027576C" w:rsidP="0027576C">
      <w:pPr>
        <w:spacing w:line="360" w:lineRule="auto"/>
        <w:ind w:firstLine="720"/>
        <w:jc w:val="both"/>
        <w:rPr>
          <w:rFonts w:ascii="Times New Roman" w:hAnsi="Times New Roman" w:cs="Times New Roman"/>
          <w:b/>
          <w:bCs/>
          <w:sz w:val="24"/>
          <w:szCs w:val="24"/>
        </w:rPr>
      </w:pPr>
      <w:r w:rsidRPr="0027576C">
        <w:rPr>
          <w:rFonts w:ascii="Times New Roman" w:hAnsi="Times New Roman" w:cs="Times New Roman"/>
          <w:sz w:val="24"/>
          <w:szCs w:val="24"/>
        </w:rPr>
        <w:t xml:space="preserve">The database design adheres to the principles of Third Normal Form (3NF). At the First Normal Form (1NF), all fields contain atomic values with no repeating groups. At the Second Normal Form (2NF), every non-key attribute depends entirely on its primary key, such as booking details depending only on </w:t>
      </w:r>
      <w:proofErr w:type="spellStart"/>
      <w:r w:rsidRPr="0027576C">
        <w:rPr>
          <w:rFonts w:ascii="Times New Roman" w:hAnsi="Times New Roman" w:cs="Times New Roman"/>
          <w:sz w:val="24"/>
          <w:szCs w:val="24"/>
        </w:rPr>
        <w:t>booking_id</w:t>
      </w:r>
      <w:proofErr w:type="spellEnd"/>
      <w:r w:rsidRPr="0027576C">
        <w:rPr>
          <w:rFonts w:ascii="Times New Roman" w:hAnsi="Times New Roman" w:cs="Times New Roman"/>
          <w:sz w:val="24"/>
          <w:szCs w:val="24"/>
        </w:rPr>
        <w:t xml:space="preserve">. Finally, at the Third Normal Form (3NF), transitive dependencies are eliminated. Venue details, for example, are stored only in the Venues table and referenced through </w:t>
      </w:r>
      <w:proofErr w:type="spellStart"/>
      <w:r w:rsidRPr="0027576C">
        <w:rPr>
          <w:rFonts w:ascii="Times New Roman" w:hAnsi="Times New Roman" w:cs="Times New Roman"/>
          <w:sz w:val="24"/>
          <w:szCs w:val="24"/>
        </w:rPr>
        <w:t>venue_id</w:t>
      </w:r>
      <w:proofErr w:type="spellEnd"/>
      <w:r w:rsidRPr="0027576C">
        <w:rPr>
          <w:rFonts w:ascii="Times New Roman" w:hAnsi="Times New Roman" w:cs="Times New Roman"/>
          <w:sz w:val="24"/>
          <w:szCs w:val="24"/>
        </w:rPr>
        <w:t xml:space="preserve"> in the Event Bookings table, which prevents data redundancy. This approach, combined with embedding client details directly in the bookings table, balances simplicity with data integrity.</w:t>
      </w:r>
    </w:p>
    <w:p w14:paraId="5C9A66BB" w14:textId="77777777" w:rsidR="0027576C" w:rsidRDefault="0027576C" w:rsidP="0027576C">
      <w:pPr>
        <w:spacing w:line="360" w:lineRule="auto"/>
        <w:ind w:firstLine="720"/>
        <w:jc w:val="both"/>
        <w:rPr>
          <w:rFonts w:ascii="Times New Roman" w:hAnsi="Times New Roman" w:cs="Times New Roman"/>
          <w:b/>
          <w:bCs/>
          <w:sz w:val="24"/>
          <w:szCs w:val="24"/>
        </w:rPr>
      </w:pPr>
    </w:p>
    <w:p w14:paraId="5A546C2E" w14:textId="77777777" w:rsidR="0027576C" w:rsidRDefault="0027576C" w:rsidP="0027576C">
      <w:pPr>
        <w:spacing w:line="360" w:lineRule="auto"/>
        <w:ind w:firstLine="720"/>
        <w:jc w:val="both"/>
        <w:rPr>
          <w:rFonts w:ascii="Times New Roman" w:hAnsi="Times New Roman" w:cs="Times New Roman"/>
          <w:b/>
          <w:bCs/>
          <w:sz w:val="24"/>
          <w:szCs w:val="24"/>
        </w:rPr>
      </w:pPr>
    </w:p>
    <w:p w14:paraId="37DC52FA" w14:textId="77777777" w:rsidR="0027576C" w:rsidRDefault="0027576C" w:rsidP="0027576C">
      <w:pPr>
        <w:spacing w:line="360" w:lineRule="auto"/>
        <w:ind w:firstLine="720"/>
        <w:jc w:val="both"/>
        <w:rPr>
          <w:rFonts w:ascii="Times New Roman" w:hAnsi="Times New Roman" w:cs="Times New Roman"/>
          <w:b/>
          <w:bCs/>
          <w:sz w:val="24"/>
          <w:szCs w:val="24"/>
        </w:rPr>
      </w:pPr>
    </w:p>
    <w:p w14:paraId="241636A0" w14:textId="77777777" w:rsidR="0027576C" w:rsidRDefault="0027576C" w:rsidP="0027576C">
      <w:pPr>
        <w:spacing w:line="360" w:lineRule="auto"/>
        <w:ind w:firstLine="720"/>
        <w:jc w:val="both"/>
        <w:rPr>
          <w:rFonts w:ascii="Times New Roman" w:hAnsi="Times New Roman" w:cs="Times New Roman"/>
          <w:b/>
          <w:bCs/>
          <w:sz w:val="24"/>
          <w:szCs w:val="24"/>
        </w:rPr>
      </w:pPr>
    </w:p>
    <w:p w14:paraId="6F98576C" w14:textId="77777777" w:rsidR="0027576C" w:rsidRDefault="0027576C" w:rsidP="0027576C">
      <w:pPr>
        <w:spacing w:line="360" w:lineRule="auto"/>
        <w:ind w:firstLine="720"/>
        <w:jc w:val="both"/>
        <w:rPr>
          <w:rFonts w:ascii="Times New Roman" w:hAnsi="Times New Roman" w:cs="Times New Roman"/>
          <w:b/>
          <w:bCs/>
          <w:sz w:val="24"/>
          <w:szCs w:val="24"/>
        </w:rPr>
      </w:pPr>
    </w:p>
    <w:p w14:paraId="49B7114B" w14:textId="77777777" w:rsidR="0027576C" w:rsidRDefault="0027576C" w:rsidP="0027576C">
      <w:pPr>
        <w:spacing w:line="360" w:lineRule="auto"/>
        <w:ind w:firstLine="720"/>
        <w:jc w:val="both"/>
        <w:rPr>
          <w:rFonts w:ascii="Times New Roman" w:hAnsi="Times New Roman" w:cs="Times New Roman"/>
          <w:b/>
          <w:bCs/>
          <w:sz w:val="24"/>
          <w:szCs w:val="24"/>
        </w:rPr>
      </w:pPr>
    </w:p>
    <w:p w14:paraId="55D3D66E" w14:textId="221B53AE" w:rsidR="00CA43AA" w:rsidRPr="00D0230E" w:rsidRDefault="007E21BF" w:rsidP="00D0230E">
      <w:pPr>
        <w:spacing w:line="360" w:lineRule="auto"/>
        <w:jc w:val="center"/>
        <w:rPr>
          <w:rFonts w:ascii="Times New Roman" w:hAnsi="Times New Roman" w:cs="Times New Roman"/>
          <w:sz w:val="24"/>
          <w:szCs w:val="24"/>
          <w:lang w:val="en-US"/>
        </w:rPr>
      </w:pPr>
      <w:r w:rsidRPr="00D0230E">
        <w:rPr>
          <w:rFonts w:ascii="Times New Roman" w:hAnsi="Times New Roman" w:cs="Times New Roman"/>
          <w:b/>
          <w:bCs/>
          <w:sz w:val="24"/>
          <w:szCs w:val="24"/>
        </w:rPr>
        <w:t>U</w:t>
      </w:r>
      <w:r w:rsidR="00D0230E">
        <w:rPr>
          <w:rFonts w:ascii="Times New Roman" w:hAnsi="Times New Roman" w:cs="Times New Roman"/>
          <w:b/>
          <w:bCs/>
          <w:sz w:val="24"/>
          <w:szCs w:val="24"/>
        </w:rPr>
        <w:t>SER INTERFACE DESIGN</w:t>
      </w:r>
    </w:p>
    <w:p w14:paraId="0E0211C6" w14:textId="462D06BE" w:rsidR="00EE3980" w:rsidRPr="00D0230E" w:rsidRDefault="00EE3980" w:rsidP="00D83FD2">
      <w:pPr>
        <w:spacing w:line="360" w:lineRule="auto"/>
        <w:rPr>
          <w:rFonts w:ascii="Times New Roman" w:hAnsi="Times New Roman" w:cs="Times New Roman"/>
          <w:b/>
          <w:bCs/>
          <w:sz w:val="24"/>
          <w:szCs w:val="24"/>
        </w:rPr>
      </w:pPr>
      <w:r w:rsidRPr="00D0230E">
        <w:rPr>
          <w:rFonts w:ascii="Times New Roman" w:hAnsi="Times New Roman" w:cs="Times New Roman"/>
          <w:b/>
          <w:bCs/>
          <w:sz w:val="24"/>
          <w:szCs w:val="24"/>
        </w:rPr>
        <w:t>Wire Frame</w:t>
      </w:r>
      <w:r w:rsidR="0027576C"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659264" behindDoc="0" locked="0" layoutInCell="1" allowOverlap="1" wp14:anchorId="11725837" wp14:editId="4629706E">
                <wp:simplePos x="0" y="0"/>
                <wp:positionH relativeFrom="margin">
                  <wp:align>left</wp:align>
                </wp:positionH>
                <wp:positionV relativeFrom="paragraph">
                  <wp:posOffset>347344</wp:posOffset>
                </wp:positionV>
                <wp:extent cx="5324475" cy="2943225"/>
                <wp:effectExtent l="0" t="0" r="28575" b="28575"/>
                <wp:wrapNone/>
                <wp:docPr id="1087245522" name="Rectangle 1"/>
                <wp:cNvGraphicFramePr/>
                <a:graphic xmlns:a="http://schemas.openxmlformats.org/drawingml/2006/main">
                  <a:graphicData uri="http://schemas.microsoft.com/office/word/2010/wordprocessingShape">
                    <wps:wsp>
                      <wps:cNvSpPr/>
                      <wps:spPr>
                        <a:xfrm>
                          <a:off x="0" y="0"/>
                          <a:ext cx="5324475" cy="2943225"/>
                        </a:xfrm>
                        <a:prstGeom prst="rect">
                          <a:avLst/>
                        </a:prstGeom>
                        <a:solidFill>
                          <a:schemeClr val="bg1">
                            <a:lumMod val="75000"/>
                          </a:schemeClr>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12FC861" w14:textId="4007D05E" w:rsidR="00EE3980" w:rsidRDefault="00EE3980" w:rsidP="00EE3980">
                            <w:pPr>
                              <w:jc w:val="center"/>
                              <w:rPr>
                                <w:sz w:val="40"/>
                                <w:szCs w:val="40"/>
                              </w:rPr>
                            </w:pPr>
                            <w:r>
                              <w:rPr>
                                <w:sz w:val="40"/>
                                <w:szCs w:val="40"/>
                              </w:rPr>
                              <w:t>City Of Dreams Manila</w:t>
                            </w:r>
                          </w:p>
                          <w:p w14:paraId="214F50D8" w14:textId="77777777" w:rsidR="00EE3980" w:rsidRDefault="00EE3980" w:rsidP="00EE3980">
                            <w:pPr>
                              <w:jc w:val="center"/>
                              <w:rPr>
                                <w:sz w:val="40"/>
                                <w:szCs w:val="40"/>
                              </w:rPr>
                            </w:pPr>
                          </w:p>
                          <w:p w14:paraId="2D7B6658" w14:textId="064F6839" w:rsidR="00EE3980" w:rsidRPr="00EE3980" w:rsidRDefault="00EE3980" w:rsidP="00EE3980">
                            <w:r w:rsidRPr="00EE3980">
                              <w:t>Hero Image</w:t>
                            </w:r>
                            <w:r w:rsidR="004013E5">
                              <w:t xml:space="preserv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25837" id="Rectangle 1" o:spid="_x0000_s1026" style="position:absolute;margin-left:0;margin-top:27.35pt;width:419.25pt;height:231.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" fillcolor="#bfbfbf [2412]" strokecolor="#bfbfbf [2412]" strokeweight="1pt">
                <v:textbox>
                  <w:txbxContent>
                    <w:p w14:paraId="412FC861" w14:textId="4007D05E" w:rsidR="00EE3980" w:rsidRDefault="00EE3980" w:rsidP="00EE3980">
                      <w:pPr>
                        <w:jc w:val="center"/>
                        <w:rPr>
                          <w:sz w:val="40"/>
                          <w:szCs w:val="40"/>
                        </w:rPr>
                      </w:pPr>
                      <w:r>
                        <w:rPr>
                          <w:sz w:val="40"/>
                          <w:szCs w:val="40"/>
                        </w:rPr>
                        <w:t>City Of Dreams Manila</w:t>
                      </w:r>
                    </w:p>
                    <w:p w14:paraId="214F50D8" w14:textId="77777777" w:rsidR="00EE3980" w:rsidRDefault="00EE3980" w:rsidP="00EE3980">
                      <w:pPr>
                        <w:jc w:val="center"/>
                        <w:rPr>
                          <w:sz w:val="40"/>
                          <w:szCs w:val="40"/>
                        </w:rPr>
                      </w:pPr>
                    </w:p>
                    <w:p w14:paraId="2D7B6658" w14:textId="064F6839" w:rsidR="00EE3980" w:rsidRPr="00EE3980" w:rsidRDefault="00EE3980" w:rsidP="00EE3980">
                      <w:r w:rsidRPr="00EE3980">
                        <w:t>Hero Image</w:t>
                      </w:r>
                      <w:r w:rsidR="004013E5">
                        <w:t xml:space="preserve"> Here!</w:t>
                      </w:r>
                    </w:p>
                  </w:txbxContent>
                </v:textbox>
                <w10:wrap anchorx="margin"/>
              </v:rect>
            </w:pict>
          </mc:Fallback>
        </mc:AlternateContent>
      </w:r>
      <w:r w:rsidR="00161CB1"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660288" behindDoc="0" locked="0" layoutInCell="1" allowOverlap="1" wp14:anchorId="2A0D83D2" wp14:editId="4E669843">
                <wp:simplePos x="0" y="0"/>
                <wp:positionH relativeFrom="margin">
                  <wp:align>left</wp:align>
                </wp:positionH>
                <wp:positionV relativeFrom="paragraph">
                  <wp:posOffset>343534</wp:posOffset>
                </wp:positionV>
                <wp:extent cx="5295900" cy="742950"/>
                <wp:effectExtent l="0" t="0" r="19050" b="19050"/>
                <wp:wrapNone/>
                <wp:docPr id="588907163" name="Rectangle: Rounded Corners 2"/>
                <wp:cNvGraphicFramePr/>
                <a:graphic xmlns:a="http://schemas.openxmlformats.org/drawingml/2006/main">
                  <a:graphicData uri="http://schemas.microsoft.com/office/word/2010/wordprocessingShape">
                    <wps:wsp>
                      <wps:cNvSpPr/>
                      <wps:spPr>
                        <a:xfrm>
                          <a:off x="0" y="0"/>
                          <a:ext cx="5295900" cy="7429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5008348" w14:textId="0EC03F11" w:rsidR="00EE3980" w:rsidRPr="00EE3980" w:rsidRDefault="00EE3980" w:rsidP="00EE3980">
                            <w:pPr>
                              <w:rPr>
                                <w:sz w:val="24"/>
                                <w:szCs w:val="24"/>
                              </w:rPr>
                            </w:pPr>
                            <w:r>
                              <w:rPr>
                                <w:sz w:val="24"/>
                                <w:szCs w:val="24"/>
                              </w:rPr>
                              <w:t xml:space="preserve">                          City Of Dream Manila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0D83D2" id="Rectangle: Rounded Corners 2" o:spid="_x0000_s1027" style="position:absolute;margin-left:0;margin-top:27.05pt;width:417pt;height:58.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" fillcolor="#4472c4 [3204]" strokecolor="#09101d [484]" strokeweight="1pt">
                <v:stroke joinstyle="miter"/>
                <v:textbox>
                  <w:txbxContent>
                    <w:p w14:paraId="75008348" w14:textId="0EC03F11" w:rsidR="00EE3980" w:rsidRPr="00EE3980" w:rsidRDefault="00EE3980" w:rsidP="00EE3980">
                      <w:pPr>
                        <w:rPr>
                          <w:sz w:val="24"/>
                          <w:szCs w:val="24"/>
                        </w:rPr>
                      </w:pPr>
                      <w:r>
                        <w:rPr>
                          <w:sz w:val="24"/>
                          <w:szCs w:val="24"/>
                        </w:rPr>
                        <w:t xml:space="preserve">                          City Of Dream Manila             </w:t>
                      </w:r>
                    </w:p>
                  </w:txbxContent>
                </v:textbox>
                <w10:wrap anchorx="margin"/>
              </v:roundrect>
            </w:pict>
          </mc:Fallback>
        </mc:AlternateContent>
      </w:r>
    </w:p>
    <w:p w14:paraId="4AB9974C" w14:textId="0163AEC5" w:rsidR="00EE3980" w:rsidRPr="00D0230E" w:rsidRDefault="00161CB1" w:rsidP="00D83FD2">
      <w:pPr>
        <w:spacing w:line="360" w:lineRule="auto"/>
        <w:rPr>
          <w:rFonts w:ascii="Times New Roman" w:hAnsi="Times New Roman" w:cs="Times New Roman"/>
          <w:b/>
          <w:bCs/>
          <w:sz w:val="24"/>
          <w:szCs w:val="24"/>
        </w:rPr>
      </w:pP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666432" behindDoc="0" locked="0" layoutInCell="1" allowOverlap="1" wp14:anchorId="32EA89CA" wp14:editId="470E6791">
                <wp:simplePos x="0" y="0"/>
                <wp:positionH relativeFrom="margin">
                  <wp:posOffset>4362450</wp:posOffset>
                </wp:positionH>
                <wp:positionV relativeFrom="paragraph">
                  <wp:posOffset>173355</wp:posOffset>
                </wp:positionV>
                <wp:extent cx="885825" cy="285750"/>
                <wp:effectExtent l="0" t="0" r="28575" b="19050"/>
                <wp:wrapNone/>
                <wp:docPr id="1609150601" name="Rectangle: Rounded Corners 4"/>
                <wp:cNvGraphicFramePr/>
                <a:graphic xmlns:a="http://schemas.openxmlformats.org/drawingml/2006/main">
                  <a:graphicData uri="http://schemas.microsoft.com/office/word/2010/wordprocessingShape">
                    <wps:wsp>
                      <wps:cNvSpPr/>
                      <wps:spPr>
                        <a:xfrm>
                          <a:off x="0" y="0"/>
                          <a:ext cx="885825" cy="285750"/>
                        </a:xfrm>
                        <a:prstGeom prst="roundRect">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8A67318" w14:textId="22D8818E" w:rsidR="00EE3980" w:rsidRDefault="00EE3980" w:rsidP="00EE3980">
                            <w:pPr>
                              <w:jc w:val="center"/>
                            </w:pPr>
                            <w:r>
                              <w:t>Book</w:t>
                            </w:r>
                            <w:r w:rsidR="004013E5">
                              <w:t xml:space="preserve"> 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EA89CA" id="Rectangle: Rounded Corners 4" o:spid="_x0000_s1028" style="position:absolute;margin-left:343.5pt;margin-top:13.65pt;width:69.75pt;height:2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" fillcolor="#1f3763 [1604]" strokecolor="#09101d [484]" strokeweight="1pt">
                <v:stroke joinstyle="miter"/>
                <v:textbox>
                  <w:txbxContent>
                    <w:p w14:paraId="38A67318" w14:textId="22D8818E" w:rsidR="00EE3980" w:rsidRDefault="00EE3980" w:rsidP="00EE3980">
                      <w:pPr>
                        <w:jc w:val="center"/>
                      </w:pPr>
                      <w:r>
                        <w:t>Book</w:t>
                      </w:r>
                      <w:r w:rsidR="004013E5">
                        <w:t xml:space="preserve"> Now</w:t>
                      </w:r>
                    </w:p>
                  </w:txbxContent>
                </v:textbox>
                <w10:wrap anchorx="margin"/>
              </v:roundrect>
            </w:pict>
          </mc:Fallback>
        </mc:AlternateContent>
      </w: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664384" behindDoc="0" locked="0" layoutInCell="1" allowOverlap="1" wp14:anchorId="6BBCBE6A" wp14:editId="68E1E330">
                <wp:simplePos x="0" y="0"/>
                <wp:positionH relativeFrom="column">
                  <wp:posOffset>3495675</wp:posOffset>
                </wp:positionH>
                <wp:positionV relativeFrom="paragraph">
                  <wp:posOffset>182880</wp:posOffset>
                </wp:positionV>
                <wp:extent cx="666750" cy="266700"/>
                <wp:effectExtent l="0" t="0" r="19050" b="19050"/>
                <wp:wrapNone/>
                <wp:docPr id="598906610" name="Rectangle: Rounded Corners 4"/>
                <wp:cNvGraphicFramePr/>
                <a:graphic xmlns:a="http://schemas.openxmlformats.org/drawingml/2006/main">
                  <a:graphicData uri="http://schemas.microsoft.com/office/word/2010/wordprocessingShape">
                    <wps:wsp>
                      <wps:cNvSpPr/>
                      <wps:spPr>
                        <a:xfrm>
                          <a:off x="0" y="0"/>
                          <a:ext cx="666750" cy="266700"/>
                        </a:xfrm>
                        <a:prstGeom prst="roundRect">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14E10C9" w14:textId="766912F0" w:rsidR="00EE3980" w:rsidRDefault="00EE3980" w:rsidP="00EE3980">
                            <w:pPr>
                              <w:jc w:val="center"/>
                            </w:pPr>
                            <w:r>
                              <w:t>Venues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BBCBE6A" id="_x0000_s1029" style="position:absolute;margin-left:275.25pt;margin-top:14.4pt;width:52.5pt;height:21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" fillcolor="#1f3763 [1604]" strokecolor="#09101d [484]" strokeweight="1pt">
                <v:stroke joinstyle="miter"/>
                <v:textbox>
                  <w:txbxContent>
                    <w:p w14:paraId="214E10C9" w14:textId="766912F0" w:rsidR="00EE3980" w:rsidRDefault="00EE3980" w:rsidP="00EE3980">
                      <w:pPr>
                        <w:jc w:val="center"/>
                      </w:pPr>
                      <w:r>
                        <w:t>Venues</w:t>
                      </w:r>
                    </w:p>
                  </w:txbxContent>
                </v:textbox>
              </v:roundrect>
            </w:pict>
          </mc:Fallback>
        </mc:AlternateContent>
      </w: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662336" behindDoc="0" locked="0" layoutInCell="1" allowOverlap="1" wp14:anchorId="7AD59639" wp14:editId="149A657B">
                <wp:simplePos x="0" y="0"/>
                <wp:positionH relativeFrom="column">
                  <wp:posOffset>2809875</wp:posOffset>
                </wp:positionH>
                <wp:positionV relativeFrom="paragraph">
                  <wp:posOffset>154305</wp:posOffset>
                </wp:positionV>
                <wp:extent cx="571500" cy="304800"/>
                <wp:effectExtent l="0" t="0" r="19050" b="19050"/>
                <wp:wrapNone/>
                <wp:docPr id="872512826" name="Rectangle: Rounded Corners 4"/>
                <wp:cNvGraphicFramePr/>
                <a:graphic xmlns:a="http://schemas.openxmlformats.org/drawingml/2006/main">
                  <a:graphicData uri="http://schemas.microsoft.com/office/word/2010/wordprocessingShape">
                    <wps:wsp>
                      <wps:cNvSpPr/>
                      <wps:spPr>
                        <a:xfrm>
                          <a:off x="0" y="0"/>
                          <a:ext cx="571500" cy="304800"/>
                        </a:xfrm>
                        <a:prstGeom prst="roundRect">
                          <a:avLst/>
                        </a:prstGeom>
                        <a:solidFill>
                          <a:schemeClr val="accent5">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E2A1DBA" w14:textId="60C0A7DB" w:rsidR="00EE3980" w:rsidRDefault="00EE3980" w:rsidP="00EE3980">
                            <w:pPr>
                              <w:jc w:val="center"/>
                            </w:pPr>
                            <w:r>
                              <w:t>Home</w:t>
                            </w:r>
                            <w:r w:rsidR="004013E5" w:rsidRPr="004013E5">
                              <w:rPr>
                                <w:sz w:val="24"/>
                                <w:szCs w:val="24"/>
                              </w:rPr>
                              <w:t xml:space="preserve"> </w:t>
                            </w:r>
                            <w:r w:rsidR="004013E5">
                              <w:rPr>
                                <w:sz w:val="24"/>
                                <w:szCs w:val="24"/>
                              </w:rPr>
                              <w:t xml:space="preserve">City Of Dream Manila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D59639" id="_x0000_s1030" style="position:absolute;margin-left:221.25pt;margin-top:12.15pt;width:4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" fillcolor="#1f4d78 [1608]" strokecolor="#09101d [484]" strokeweight="1pt">
                <v:stroke joinstyle="miter"/>
                <v:textbox>
                  <w:txbxContent>
                    <w:p w14:paraId="0E2A1DBA" w14:textId="60C0A7DB" w:rsidR="00EE3980" w:rsidRDefault="00EE3980" w:rsidP="00EE3980">
                      <w:pPr>
                        <w:jc w:val="center"/>
                      </w:pPr>
                      <w:r>
                        <w:t>Home</w:t>
                      </w:r>
                      <w:r w:rsidR="004013E5" w:rsidRPr="004013E5">
                        <w:rPr>
                          <w:sz w:val="24"/>
                          <w:szCs w:val="24"/>
                        </w:rPr>
                        <w:t xml:space="preserve"> </w:t>
                      </w:r>
                      <w:r w:rsidR="004013E5">
                        <w:rPr>
                          <w:sz w:val="24"/>
                          <w:szCs w:val="24"/>
                        </w:rPr>
                        <w:t xml:space="preserve">City Of Dream Manila             </w:t>
                      </w:r>
                    </w:p>
                  </w:txbxContent>
                </v:textbox>
              </v:roundrect>
            </w:pict>
          </mc:Fallback>
        </mc:AlternateContent>
      </w:r>
      <w:r w:rsidR="00EE3980"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661312" behindDoc="0" locked="0" layoutInCell="1" allowOverlap="1" wp14:anchorId="672CA4F4" wp14:editId="0354499B">
                <wp:simplePos x="0" y="0"/>
                <wp:positionH relativeFrom="column">
                  <wp:posOffset>133350</wp:posOffset>
                </wp:positionH>
                <wp:positionV relativeFrom="paragraph">
                  <wp:posOffset>11430</wp:posOffset>
                </wp:positionV>
                <wp:extent cx="819150" cy="514350"/>
                <wp:effectExtent l="0" t="0" r="19050" b="19050"/>
                <wp:wrapNone/>
                <wp:docPr id="44344286" name="Oval 3"/>
                <wp:cNvGraphicFramePr/>
                <a:graphic xmlns:a="http://schemas.openxmlformats.org/drawingml/2006/main">
                  <a:graphicData uri="http://schemas.microsoft.com/office/word/2010/wordprocessingShape">
                    <wps:wsp>
                      <wps:cNvSpPr/>
                      <wps:spPr>
                        <a:xfrm>
                          <a:off x="0" y="0"/>
                          <a:ext cx="819150" cy="514350"/>
                        </a:xfrm>
                        <a:prstGeom prst="ellipse">
                          <a:avLst/>
                        </a:prstGeom>
                        <a:solidFill>
                          <a:schemeClr val="tx2"/>
                        </a:solidFill>
                      </wps:spPr>
                      <wps:style>
                        <a:lnRef idx="2">
                          <a:schemeClr val="accent1">
                            <a:shade val="15000"/>
                          </a:schemeClr>
                        </a:lnRef>
                        <a:fillRef idx="1">
                          <a:schemeClr val="accent1"/>
                        </a:fillRef>
                        <a:effectRef idx="0">
                          <a:schemeClr val="accent1"/>
                        </a:effectRef>
                        <a:fontRef idx="minor">
                          <a:schemeClr val="lt1"/>
                        </a:fontRef>
                      </wps:style>
                      <wps:txbx>
                        <w:txbxContent>
                          <w:p w14:paraId="5C124F5C" w14:textId="7F1B2847" w:rsidR="00EE3980" w:rsidRDefault="00EE3980" w:rsidP="00EE3980">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2CA4F4" id="Oval 3" o:spid="_x0000_s1031" style="position:absolute;margin-left:10.5pt;margin-top:.9pt;width:64.5pt;height:4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" fillcolor="#44546a [3215]" strokecolor="#09101d [484]" strokeweight="1pt">
                <v:stroke joinstyle="miter"/>
                <v:textbox>
                  <w:txbxContent>
                    <w:p w14:paraId="5C124F5C" w14:textId="7F1B2847" w:rsidR="00EE3980" w:rsidRDefault="00EE3980" w:rsidP="00EE3980">
                      <w:pPr>
                        <w:jc w:val="center"/>
                      </w:pPr>
                      <w:r>
                        <w:t>logo</w:t>
                      </w:r>
                    </w:p>
                  </w:txbxContent>
                </v:textbox>
              </v:oval>
            </w:pict>
          </mc:Fallback>
        </mc:AlternateContent>
      </w:r>
    </w:p>
    <w:p w14:paraId="5CFFD77E" w14:textId="6D814790" w:rsidR="00EE3980" w:rsidRPr="00D0230E" w:rsidRDefault="00EE3980" w:rsidP="00D83FD2">
      <w:pPr>
        <w:spacing w:line="360" w:lineRule="auto"/>
        <w:rPr>
          <w:rFonts w:ascii="Times New Roman" w:hAnsi="Times New Roman" w:cs="Times New Roman"/>
          <w:b/>
          <w:bCs/>
          <w:sz w:val="24"/>
          <w:szCs w:val="24"/>
        </w:rPr>
      </w:pPr>
    </w:p>
    <w:p w14:paraId="7EC54BA3" w14:textId="6BEC552A" w:rsidR="00EE3980" w:rsidRPr="00D0230E" w:rsidRDefault="00EE3980" w:rsidP="00D83FD2">
      <w:pPr>
        <w:spacing w:line="360" w:lineRule="auto"/>
        <w:rPr>
          <w:rFonts w:ascii="Times New Roman" w:hAnsi="Times New Roman" w:cs="Times New Roman"/>
          <w:b/>
          <w:bCs/>
          <w:sz w:val="24"/>
          <w:szCs w:val="24"/>
        </w:rPr>
      </w:pPr>
    </w:p>
    <w:p w14:paraId="2D696857" w14:textId="6740AF0F" w:rsidR="00EE3980" w:rsidRPr="00D0230E" w:rsidRDefault="00EE3980" w:rsidP="00D83FD2">
      <w:pPr>
        <w:spacing w:line="360" w:lineRule="auto"/>
        <w:rPr>
          <w:rFonts w:ascii="Times New Roman" w:hAnsi="Times New Roman" w:cs="Times New Roman"/>
          <w:b/>
          <w:bCs/>
          <w:sz w:val="24"/>
          <w:szCs w:val="24"/>
        </w:rPr>
      </w:pPr>
    </w:p>
    <w:p w14:paraId="597AABD9" w14:textId="6757E887" w:rsidR="00EE3980" w:rsidRPr="00D0230E" w:rsidRDefault="00EE3980" w:rsidP="00D83FD2">
      <w:pPr>
        <w:spacing w:line="360" w:lineRule="auto"/>
        <w:rPr>
          <w:rFonts w:ascii="Times New Roman" w:hAnsi="Times New Roman" w:cs="Times New Roman"/>
          <w:b/>
          <w:bCs/>
          <w:sz w:val="24"/>
          <w:szCs w:val="24"/>
        </w:rPr>
      </w:pP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667456" behindDoc="0" locked="0" layoutInCell="1" allowOverlap="1" wp14:anchorId="18BA2503" wp14:editId="0585CD17">
                <wp:simplePos x="0" y="0"/>
                <wp:positionH relativeFrom="margin">
                  <wp:posOffset>2286000</wp:posOffset>
                </wp:positionH>
                <wp:positionV relativeFrom="paragraph">
                  <wp:posOffset>8890</wp:posOffset>
                </wp:positionV>
                <wp:extent cx="1552575" cy="381000"/>
                <wp:effectExtent l="0" t="0" r="28575" b="19050"/>
                <wp:wrapNone/>
                <wp:docPr id="314655699" name="Rectangle: Rounded Corners 6"/>
                <wp:cNvGraphicFramePr/>
                <a:graphic xmlns:a="http://schemas.openxmlformats.org/drawingml/2006/main">
                  <a:graphicData uri="http://schemas.microsoft.com/office/word/2010/wordprocessingShape">
                    <wps:wsp>
                      <wps:cNvSpPr/>
                      <wps:spPr>
                        <a:xfrm>
                          <a:off x="0" y="0"/>
                          <a:ext cx="1552575" cy="381000"/>
                        </a:xfrm>
                        <a:prstGeom prst="roundRect">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AC50EC9" w14:textId="29E7857E" w:rsidR="00EE3980" w:rsidRDefault="00EE3980" w:rsidP="00EE3980">
                            <w:pPr>
                              <w:jc w:val="center"/>
                            </w:pPr>
                            <w:r>
                              <w:t>Book Your Event 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8BA2503" id="Rectangle: Rounded Corners 6" o:spid="_x0000_s1032" style="position:absolute;margin-left:180pt;margin-top:.7pt;width:122.25pt;height:30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" fillcolor="#1f3763 [1604]" strokecolor="#09101d [484]" strokeweight="1pt">
                <v:stroke joinstyle="miter"/>
                <v:textbox>
                  <w:txbxContent>
                    <w:p w14:paraId="6AC50EC9" w14:textId="29E7857E" w:rsidR="00EE3980" w:rsidRDefault="00EE3980" w:rsidP="00EE3980">
                      <w:pPr>
                        <w:jc w:val="center"/>
                      </w:pPr>
                      <w:r>
                        <w:t>Book Your Event Now</w:t>
                      </w:r>
                    </w:p>
                  </w:txbxContent>
                </v:textbox>
                <w10:wrap anchorx="margin"/>
              </v:roundrect>
            </w:pict>
          </mc:Fallback>
        </mc:AlternateContent>
      </w:r>
    </w:p>
    <w:p w14:paraId="1F30299F" w14:textId="5DBF11A5" w:rsidR="00EE3980" w:rsidRPr="00D0230E" w:rsidRDefault="00EE3980" w:rsidP="00D83FD2">
      <w:pPr>
        <w:spacing w:line="360" w:lineRule="auto"/>
        <w:rPr>
          <w:rFonts w:ascii="Times New Roman" w:hAnsi="Times New Roman" w:cs="Times New Roman"/>
          <w:b/>
          <w:bCs/>
          <w:sz w:val="24"/>
          <w:szCs w:val="24"/>
        </w:rPr>
      </w:pPr>
    </w:p>
    <w:p w14:paraId="07FE14DE" w14:textId="13AC5F76" w:rsidR="00EE3980" w:rsidRPr="00D0230E" w:rsidRDefault="00EE3980" w:rsidP="00D83FD2">
      <w:pPr>
        <w:spacing w:line="360" w:lineRule="auto"/>
        <w:rPr>
          <w:rFonts w:ascii="Times New Roman" w:hAnsi="Times New Roman" w:cs="Times New Roman"/>
          <w:b/>
          <w:bCs/>
          <w:sz w:val="24"/>
          <w:szCs w:val="24"/>
        </w:rPr>
      </w:pPr>
    </w:p>
    <w:p w14:paraId="14692E37" w14:textId="41669570" w:rsidR="00EE3980" w:rsidRPr="00D0230E" w:rsidRDefault="00EE3980" w:rsidP="00D83FD2">
      <w:pPr>
        <w:spacing w:line="360" w:lineRule="auto"/>
        <w:rPr>
          <w:rFonts w:ascii="Times New Roman" w:hAnsi="Times New Roman" w:cs="Times New Roman"/>
          <w:b/>
          <w:bCs/>
          <w:sz w:val="24"/>
          <w:szCs w:val="24"/>
        </w:rPr>
      </w:pPr>
    </w:p>
    <w:p w14:paraId="0B03F9AB" w14:textId="77777777" w:rsidR="0027576C" w:rsidRDefault="0027576C" w:rsidP="00D83FD2">
      <w:pPr>
        <w:spacing w:line="360" w:lineRule="auto"/>
        <w:rPr>
          <w:rFonts w:ascii="Times New Roman" w:hAnsi="Times New Roman" w:cs="Times New Roman"/>
          <w:b/>
          <w:bCs/>
          <w:sz w:val="24"/>
          <w:szCs w:val="24"/>
        </w:rPr>
      </w:pPr>
    </w:p>
    <w:p w14:paraId="77A9E2BB" w14:textId="2A3502C8" w:rsidR="00D0230E" w:rsidRPr="00D0230E" w:rsidRDefault="00D0230E" w:rsidP="0027576C">
      <w:pPr>
        <w:spacing w:line="360" w:lineRule="auto"/>
        <w:jc w:val="center"/>
        <w:rPr>
          <w:rFonts w:ascii="Times New Roman" w:hAnsi="Times New Roman" w:cs="Times New Roman"/>
          <w:b/>
          <w:bCs/>
          <w:sz w:val="24"/>
          <w:szCs w:val="24"/>
        </w:rPr>
      </w:pP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669504" behindDoc="0" locked="0" layoutInCell="1" allowOverlap="1" wp14:anchorId="3043F1C5" wp14:editId="46CE9C48">
                <wp:simplePos x="0" y="0"/>
                <wp:positionH relativeFrom="margin">
                  <wp:align>right</wp:align>
                </wp:positionH>
                <wp:positionV relativeFrom="paragraph">
                  <wp:posOffset>331470</wp:posOffset>
                </wp:positionV>
                <wp:extent cx="5438775" cy="561975"/>
                <wp:effectExtent l="0" t="0" r="28575" b="28575"/>
                <wp:wrapNone/>
                <wp:docPr id="1988311719" name="Rectangle: Rounded Corners 8"/>
                <wp:cNvGraphicFramePr/>
                <a:graphic xmlns:a="http://schemas.openxmlformats.org/drawingml/2006/main">
                  <a:graphicData uri="http://schemas.microsoft.com/office/word/2010/wordprocessingShape">
                    <wps:wsp>
                      <wps:cNvSpPr/>
                      <wps:spPr>
                        <a:xfrm>
                          <a:off x="0" y="0"/>
                          <a:ext cx="5438775" cy="56197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36C236" w14:textId="0BC34610" w:rsidR="00EE3980" w:rsidRPr="004013E5" w:rsidRDefault="00EE3980" w:rsidP="00EE3980">
                            <w:pPr>
                              <w:rPr>
                                <w:sz w:val="24"/>
                                <w:szCs w:val="24"/>
                              </w:rPr>
                            </w:pPr>
                            <w:r>
                              <w:t xml:space="preserve">                           </w:t>
                            </w:r>
                            <w:r w:rsidR="004013E5" w:rsidRPr="004013E5">
                              <w:rPr>
                                <w:sz w:val="24"/>
                                <w:szCs w:val="24"/>
                              </w:rPr>
                              <w:t>City Of Dreams Manila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043F1C5" id="Rectangle: Rounded Corners 8" o:spid="_x0000_s1033" style="position:absolute;left:0;text-align:left;margin-left:377.05pt;margin-top:26.1pt;width:428.25pt;height:44.25pt;z-index:2516695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" fillcolor="#4472c4 [3204]" strokecolor="#09101d [484]" strokeweight="1pt">
                <v:stroke joinstyle="miter"/>
                <v:textbox>
                  <w:txbxContent>
                    <w:p w14:paraId="6836C236" w14:textId="0BC34610" w:rsidR="00EE3980" w:rsidRPr="004013E5" w:rsidRDefault="00EE3980" w:rsidP="00EE3980">
                      <w:pPr>
                        <w:rPr>
                          <w:sz w:val="24"/>
                          <w:szCs w:val="24"/>
                        </w:rPr>
                      </w:pPr>
                      <w:r>
                        <w:t xml:space="preserve">                           </w:t>
                      </w:r>
                      <w:r w:rsidR="004013E5" w:rsidRPr="004013E5">
                        <w:rPr>
                          <w:sz w:val="24"/>
                          <w:szCs w:val="24"/>
                        </w:rPr>
                        <w:t>City Of Dreams Manila</w:t>
                      </w:r>
                    </w:p>
                  </w:txbxContent>
                </v:textbox>
                <w10:wrap anchorx="margin"/>
              </v:roundrect>
            </w:pict>
          </mc:Fallback>
        </mc:AlternateContent>
      </w:r>
      <w:r w:rsidR="0027576C">
        <w:rPr>
          <w:rFonts w:ascii="Times New Roman" w:hAnsi="Times New Roman" w:cs="Times New Roman"/>
          <w:b/>
          <w:bCs/>
          <w:sz w:val="24"/>
          <w:szCs w:val="24"/>
        </w:rPr>
        <w:t>Shape 1: Wire Frame for Landing Page</w:t>
      </w:r>
    </w:p>
    <w:p w14:paraId="56BB99CC" w14:textId="15E09011" w:rsidR="00EE3980" w:rsidRPr="00D0230E" w:rsidRDefault="0027576C" w:rsidP="00D83FD2">
      <w:pPr>
        <w:spacing w:line="360" w:lineRule="auto"/>
        <w:rPr>
          <w:rFonts w:ascii="Times New Roman" w:hAnsi="Times New Roman" w:cs="Times New Roman"/>
          <w:b/>
          <w:bCs/>
          <w:sz w:val="24"/>
          <w:szCs w:val="24"/>
        </w:rPr>
      </w:pP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668480" behindDoc="0" locked="0" layoutInCell="1" allowOverlap="1" wp14:anchorId="3AEF95D6" wp14:editId="63039E7C">
                <wp:simplePos x="0" y="0"/>
                <wp:positionH relativeFrom="margin">
                  <wp:align>right</wp:align>
                </wp:positionH>
                <wp:positionV relativeFrom="paragraph">
                  <wp:posOffset>5080</wp:posOffset>
                </wp:positionV>
                <wp:extent cx="5457825" cy="3267075"/>
                <wp:effectExtent l="0" t="0" r="28575" b="28575"/>
                <wp:wrapNone/>
                <wp:docPr id="1353920540" name="Rectangle 7"/>
                <wp:cNvGraphicFramePr/>
                <a:graphic xmlns:a="http://schemas.openxmlformats.org/drawingml/2006/main">
                  <a:graphicData uri="http://schemas.microsoft.com/office/word/2010/wordprocessingShape">
                    <wps:wsp>
                      <wps:cNvSpPr/>
                      <wps:spPr>
                        <a:xfrm>
                          <a:off x="0" y="0"/>
                          <a:ext cx="5457825" cy="3267075"/>
                        </a:xfrm>
                        <a:prstGeom prst="rect">
                          <a:avLst/>
                        </a:prstGeom>
                        <a:solidFill>
                          <a:schemeClr val="bg1">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AD45F0" id="Rectangle 7" o:spid="_x0000_s1026" style="position:absolute;margin-left:378.55pt;margin-top:.4pt;width:429.75pt;height:257.2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" fillcolor="#bfbfbf [2412]" strokecolor="#09101d [484]" strokeweight="1pt">
                <w10:wrap anchorx="margin"/>
              </v:rect>
            </w:pict>
          </mc:Fallback>
        </mc:AlternateContent>
      </w:r>
      <w:r w:rsidR="00161CB1"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675648" behindDoc="0" locked="0" layoutInCell="1" allowOverlap="1" wp14:anchorId="1F06DE0C" wp14:editId="0E9B6F23">
                <wp:simplePos x="0" y="0"/>
                <wp:positionH relativeFrom="margin">
                  <wp:align>right</wp:align>
                </wp:positionH>
                <wp:positionV relativeFrom="paragraph">
                  <wp:posOffset>147955</wp:posOffset>
                </wp:positionV>
                <wp:extent cx="847725" cy="304800"/>
                <wp:effectExtent l="0" t="0" r="28575" b="19050"/>
                <wp:wrapNone/>
                <wp:docPr id="1035420959" name="Rectangle: Rounded Corners 12"/>
                <wp:cNvGraphicFramePr/>
                <a:graphic xmlns:a="http://schemas.openxmlformats.org/drawingml/2006/main">
                  <a:graphicData uri="http://schemas.microsoft.com/office/word/2010/wordprocessingShape">
                    <wps:wsp>
                      <wps:cNvSpPr/>
                      <wps:spPr>
                        <a:xfrm>
                          <a:off x="0" y="0"/>
                          <a:ext cx="847725" cy="304800"/>
                        </a:xfrm>
                        <a:prstGeom prst="roundRect">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7379968" w14:textId="617B7157" w:rsidR="004013E5" w:rsidRDefault="004013E5" w:rsidP="004013E5">
                            <w:pPr>
                              <w:jc w:val="center"/>
                            </w:pPr>
                            <w:r>
                              <w:t>Book 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06DE0C" id="Rectangle: Rounded Corners 12" o:spid="_x0000_s1034" style="position:absolute;margin-left:15.55pt;margin-top:11.65pt;width:66.7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" fillcolor="#1f3763 [1604]" strokecolor="#09101d [484]" strokeweight="1pt">
                <v:stroke joinstyle="miter"/>
                <v:textbox>
                  <w:txbxContent>
                    <w:p w14:paraId="77379968" w14:textId="617B7157" w:rsidR="004013E5" w:rsidRDefault="004013E5" w:rsidP="004013E5">
                      <w:pPr>
                        <w:jc w:val="center"/>
                      </w:pPr>
                      <w:r>
                        <w:t>Book Now</w:t>
                      </w:r>
                    </w:p>
                  </w:txbxContent>
                </v:textbox>
                <w10:wrap anchorx="margin"/>
              </v:roundrect>
            </w:pict>
          </mc:Fallback>
        </mc:AlternateContent>
      </w:r>
      <w:r w:rsidR="00161CB1"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674624" behindDoc="0" locked="0" layoutInCell="1" allowOverlap="1" wp14:anchorId="68416A88" wp14:editId="27CA975C">
                <wp:simplePos x="0" y="0"/>
                <wp:positionH relativeFrom="column">
                  <wp:posOffset>3495675</wp:posOffset>
                </wp:positionH>
                <wp:positionV relativeFrom="paragraph">
                  <wp:posOffset>149225</wp:posOffset>
                </wp:positionV>
                <wp:extent cx="742950" cy="285750"/>
                <wp:effectExtent l="0" t="0" r="19050" b="19050"/>
                <wp:wrapNone/>
                <wp:docPr id="291192103" name="Rectangle: Rounded Corners 11"/>
                <wp:cNvGraphicFramePr/>
                <a:graphic xmlns:a="http://schemas.openxmlformats.org/drawingml/2006/main">
                  <a:graphicData uri="http://schemas.microsoft.com/office/word/2010/wordprocessingShape">
                    <wps:wsp>
                      <wps:cNvSpPr/>
                      <wps:spPr>
                        <a:xfrm>
                          <a:off x="0" y="0"/>
                          <a:ext cx="742950" cy="285750"/>
                        </a:xfrm>
                        <a:prstGeom prst="roundRect">
                          <a:avLst/>
                        </a:prstGeom>
                        <a:solidFill>
                          <a:schemeClr val="accent5">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3C9722E" w14:textId="01986F94" w:rsidR="004013E5" w:rsidRDefault="004013E5" w:rsidP="004013E5">
                            <w:pPr>
                              <w:jc w:val="center"/>
                            </w:pPr>
                            <w:r>
                              <w:t>Venues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8416A88" id="Rectangle: Rounded Corners 11" o:spid="_x0000_s1035" style="position:absolute;margin-left:275.25pt;margin-top:11.75pt;width:58.5pt;height:22.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" fillcolor="#1f4d78 [1608]" strokecolor="#09101d [484]" strokeweight="1pt">
                <v:stroke joinstyle="miter"/>
                <v:textbox>
                  <w:txbxContent>
                    <w:p w14:paraId="23C9722E" w14:textId="01986F94" w:rsidR="004013E5" w:rsidRDefault="004013E5" w:rsidP="004013E5">
                      <w:pPr>
                        <w:jc w:val="center"/>
                      </w:pPr>
                      <w:r>
                        <w:t>Venues</w:t>
                      </w:r>
                    </w:p>
                  </w:txbxContent>
                </v:textbox>
              </v:roundrect>
            </w:pict>
          </mc:Fallback>
        </mc:AlternateContent>
      </w:r>
      <w:r w:rsidR="00161CB1"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673600" behindDoc="0" locked="0" layoutInCell="1" allowOverlap="1" wp14:anchorId="7CDD3C8E" wp14:editId="601041A9">
                <wp:simplePos x="0" y="0"/>
                <wp:positionH relativeFrom="column">
                  <wp:posOffset>2619375</wp:posOffset>
                </wp:positionH>
                <wp:positionV relativeFrom="paragraph">
                  <wp:posOffset>147955</wp:posOffset>
                </wp:positionV>
                <wp:extent cx="666750" cy="266700"/>
                <wp:effectExtent l="0" t="0" r="19050" b="19050"/>
                <wp:wrapNone/>
                <wp:docPr id="1242210703" name="Rectangle: Rounded Corners 4"/>
                <wp:cNvGraphicFramePr/>
                <a:graphic xmlns:a="http://schemas.openxmlformats.org/drawingml/2006/main">
                  <a:graphicData uri="http://schemas.microsoft.com/office/word/2010/wordprocessingShape">
                    <wps:wsp>
                      <wps:cNvSpPr/>
                      <wps:spPr>
                        <a:xfrm>
                          <a:off x="0" y="0"/>
                          <a:ext cx="666750" cy="266700"/>
                        </a:xfrm>
                        <a:prstGeom prst="roundRect">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94C18EA" w14:textId="77777777" w:rsidR="004013E5" w:rsidRDefault="004013E5" w:rsidP="004013E5">
                            <w:pPr>
                              <w:jc w:val="center"/>
                            </w:pPr>
                            <w:r>
                              <w:t>Home</w:t>
                            </w:r>
                            <w:r w:rsidRPr="004013E5">
                              <w:rPr>
                                <w:sz w:val="24"/>
                                <w:szCs w:val="24"/>
                              </w:rPr>
                              <w:t xml:space="preserve"> </w:t>
                            </w:r>
                            <w:r>
                              <w:rPr>
                                <w:sz w:val="24"/>
                                <w:szCs w:val="24"/>
                              </w:rPr>
                              <w:t xml:space="preserve">City Of Dream Manila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DD3C8E" id="_x0000_s1036" style="position:absolute;margin-left:206.25pt;margin-top:11.65pt;width:52.5pt;height:21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" fillcolor="#1f3763 [1604]" strokecolor="#09101d [484]" strokeweight="1pt">
                <v:stroke joinstyle="miter"/>
                <v:textbox>
                  <w:txbxContent>
                    <w:p w14:paraId="394C18EA" w14:textId="77777777" w:rsidR="004013E5" w:rsidRDefault="004013E5" w:rsidP="004013E5">
                      <w:pPr>
                        <w:jc w:val="center"/>
                      </w:pPr>
                      <w:r>
                        <w:t>Home</w:t>
                      </w:r>
                      <w:r w:rsidRPr="004013E5">
                        <w:rPr>
                          <w:sz w:val="24"/>
                          <w:szCs w:val="24"/>
                        </w:rPr>
                        <w:t xml:space="preserve"> </w:t>
                      </w:r>
                      <w:r>
                        <w:rPr>
                          <w:sz w:val="24"/>
                          <w:szCs w:val="24"/>
                        </w:rPr>
                        <w:t xml:space="preserve">City Of Dream Manila             </w:t>
                      </w:r>
                    </w:p>
                  </w:txbxContent>
                </v:textbox>
              </v:roundrect>
            </w:pict>
          </mc:Fallback>
        </mc:AlternateContent>
      </w:r>
      <w:r w:rsidR="00EE3980"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671552" behindDoc="0" locked="0" layoutInCell="1" allowOverlap="1" wp14:anchorId="672EE0B6" wp14:editId="0A6D0331">
                <wp:simplePos x="0" y="0"/>
                <wp:positionH relativeFrom="column">
                  <wp:posOffset>76200</wp:posOffset>
                </wp:positionH>
                <wp:positionV relativeFrom="paragraph">
                  <wp:posOffset>6350</wp:posOffset>
                </wp:positionV>
                <wp:extent cx="819150" cy="514350"/>
                <wp:effectExtent l="0" t="0" r="19050" b="19050"/>
                <wp:wrapNone/>
                <wp:docPr id="1197976158" name="Oval 3"/>
                <wp:cNvGraphicFramePr/>
                <a:graphic xmlns:a="http://schemas.openxmlformats.org/drawingml/2006/main">
                  <a:graphicData uri="http://schemas.microsoft.com/office/word/2010/wordprocessingShape">
                    <wps:wsp>
                      <wps:cNvSpPr/>
                      <wps:spPr>
                        <a:xfrm>
                          <a:off x="0" y="0"/>
                          <a:ext cx="819150" cy="514350"/>
                        </a:xfrm>
                        <a:prstGeom prst="ellipse">
                          <a:avLst/>
                        </a:prstGeom>
                        <a:solidFill>
                          <a:schemeClr val="tx2"/>
                        </a:solidFill>
                      </wps:spPr>
                      <wps:style>
                        <a:lnRef idx="2">
                          <a:schemeClr val="accent1">
                            <a:shade val="15000"/>
                          </a:schemeClr>
                        </a:lnRef>
                        <a:fillRef idx="1">
                          <a:schemeClr val="accent1"/>
                        </a:fillRef>
                        <a:effectRef idx="0">
                          <a:schemeClr val="accent1"/>
                        </a:effectRef>
                        <a:fontRef idx="minor">
                          <a:schemeClr val="lt1"/>
                        </a:fontRef>
                      </wps:style>
                      <wps:txbx>
                        <w:txbxContent>
                          <w:p w14:paraId="78B93D39" w14:textId="77777777" w:rsidR="00EE3980" w:rsidRDefault="00EE3980" w:rsidP="00EE3980">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2EE0B6" id="_x0000_s1037" style="position:absolute;margin-left:6pt;margin-top:.5pt;width:64.5pt;height:40.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" fillcolor="#44546a [3215]" strokecolor="#09101d [484]" strokeweight="1pt">
                <v:stroke joinstyle="miter"/>
                <v:textbox>
                  <w:txbxContent>
                    <w:p w14:paraId="78B93D39" w14:textId="77777777" w:rsidR="00EE3980" w:rsidRDefault="00EE3980" w:rsidP="00EE3980">
                      <w:pPr>
                        <w:jc w:val="center"/>
                      </w:pPr>
                      <w:r>
                        <w:t>logo</w:t>
                      </w:r>
                    </w:p>
                  </w:txbxContent>
                </v:textbox>
              </v:oval>
            </w:pict>
          </mc:Fallback>
        </mc:AlternateContent>
      </w:r>
    </w:p>
    <w:p w14:paraId="6BC4302F" w14:textId="1411CC39" w:rsidR="00EE3980" w:rsidRPr="00D0230E" w:rsidRDefault="00EE3980" w:rsidP="00D83FD2">
      <w:pPr>
        <w:spacing w:line="360" w:lineRule="auto"/>
        <w:rPr>
          <w:rFonts w:ascii="Times New Roman" w:hAnsi="Times New Roman" w:cs="Times New Roman"/>
          <w:b/>
          <w:bCs/>
          <w:sz w:val="24"/>
          <w:szCs w:val="24"/>
        </w:rPr>
      </w:pPr>
    </w:p>
    <w:p w14:paraId="2B9E5108" w14:textId="28CD570C" w:rsidR="00EE3980" w:rsidRPr="00D0230E" w:rsidRDefault="00161CB1" w:rsidP="00D83FD2">
      <w:pPr>
        <w:spacing w:line="360" w:lineRule="auto"/>
        <w:rPr>
          <w:rFonts w:ascii="Times New Roman" w:hAnsi="Times New Roman" w:cs="Times New Roman"/>
          <w:b/>
          <w:bCs/>
          <w:sz w:val="24"/>
          <w:szCs w:val="24"/>
        </w:rPr>
      </w:pP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688960" behindDoc="0" locked="0" layoutInCell="1" allowOverlap="1" wp14:anchorId="4BEFBEDD" wp14:editId="34EF1CE9">
                <wp:simplePos x="0" y="0"/>
                <wp:positionH relativeFrom="column">
                  <wp:posOffset>3895725</wp:posOffset>
                </wp:positionH>
                <wp:positionV relativeFrom="paragraph">
                  <wp:posOffset>168910</wp:posOffset>
                </wp:positionV>
                <wp:extent cx="1123950" cy="857250"/>
                <wp:effectExtent l="0" t="0" r="19050" b="19050"/>
                <wp:wrapNone/>
                <wp:docPr id="717022221" name="Rectangle: Rounded Corners 14"/>
                <wp:cNvGraphicFramePr/>
                <a:graphic xmlns:a="http://schemas.openxmlformats.org/drawingml/2006/main">
                  <a:graphicData uri="http://schemas.microsoft.com/office/word/2010/wordprocessingShape">
                    <wps:wsp>
                      <wps:cNvSpPr/>
                      <wps:spPr>
                        <a:xfrm>
                          <a:off x="0" y="0"/>
                          <a:ext cx="1123950" cy="8572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A6B4ACA" w14:textId="77777777" w:rsidR="004013E5" w:rsidRDefault="004013E5" w:rsidP="004013E5">
                            <w:pPr>
                              <w:jc w:val="center"/>
                            </w:pPr>
                            <w: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BEFBEDD" id="Rectangle: Rounded Corners 14" o:spid="_x0000_s1038" style="position:absolute;margin-left:306.75pt;margin-top:13.3pt;width:88.5pt;height:67.5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" fillcolor="#4472c4 [3204]" strokecolor="#09101d [484]" strokeweight="1pt">
                <v:stroke joinstyle="miter"/>
                <v:textbox>
                  <w:txbxContent>
                    <w:p w14:paraId="7A6B4ACA" w14:textId="77777777" w:rsidR="004013E5" w:rsidRDefault="004013E5" w:rsidP="004013E5">
                      <w:pPr>
                        <w:jc w:val="center"/>
                      </w:pPr>
                      <w:r>
                        <w:t>Image</w:t>
                      </w:r>
                    </w:p>
                  </w:txbxContent>
                </v:textbox>
              </v:roundrect>
            </w:pict>
          </mc:Fallback>
        </mc:AlternateContent>
      </w: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686912" behindDoc="0" locked="0" layoutInCell="1" allowOverlap="1" wp14:anchorId="0B81E887" wp14:editId="435F112C">
                <wp:simplePos x="0" y="0"/>
                <wp:positionH relativeFrom="margin">
                  <wp:posOffset>3667125</wp:posOffset>
                </wp:positionH>
                <wp:positionV relativeFrom="paragraph">
                  <wp:posOffset>38100</wp:posOffset>
                </wp:positionV>
                <wp:extent cx="1562100" cy="2514600"/>
                <wp:effectExtent l="0" t="0" r="19050" b="19050"/>
                <wp:wrapNone/>
                <wp:docPr id="613508793" name="Rectangle: Rounded Corners 13"/>
                <wp:cNvGraphicFramePr/>
                <a:graphic xmlns:a="http://schemas.openxmlformats.org/drawingml/2006/main">
                  <a:graphicData uri="http://schemas.microsoft.com/office/word/2010/wordprocessingShape">
                    <wps:wsp>
                      <wps:cNvSpPr/>
                      <wps:spPr>
                        <a:xfrm>
                          <a:off x="0" y="0"/>
                          <a:ext cx="1562100" cy="2514600"/>
                        </a:xfrm>
                        <a:prstGeom prst="roundRect">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FC3F92B" w14:textId="77777777" w:rsidR="004013E5" w:rsidRDefault="004013E5" w:rsidP="004013E5">
                            <w:pPr>
                              <w:jc w:val="center"/>
                            </w:pPr>
                            <w: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81E887" id="Rectangle: Rounded Corners 13" o:spid="_x0000_s1039" style="position:absolute;margin-left:288.75pt;margin-top:3pt;width:123pt;height:198pt;z-index:2516869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" fillcolor="#8496b0 [1951]" strokecolor="#09101d [484]" strokeweight="1pt">
                <v:stroke joinstyle="miter"/>
                <v:textbox>
                  <w:txbxContent>
                    <w:p w14:paraId="6FC3F92B" w14:textId="77777777" w:rsidR="004013E5" w:rsidRDefault="004013E5" w:rsidP="004013E5">
                      <w:pPr>
                        <w:jc w:val="center"/>
                      </w:pPr>
                      <w:r>
                        <w:t>Content</w:t>
                      </w:r>
                    </w:p>
                  </w:txbxContent>
                </v:textbox>
                <w10:wrap anchorx="margin"/>
              </v:roundrect>
            </w:pict>
          </mc:Fallback>
        </mc:AlternateContent>
      </w: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682816" behindDoc="0" locked="0" layoutInCell="1" allowOverlap="1" wp14:anchorId="7FD9D0B1" wp14:editId="452770AA">
                <wp:simplePos x="0" y="0"/>
                <wp:positionH relativeFrom="column">
                  <wp:posOffset>2181225</wp:posOffset>
                </wp:positionH>
                <wp:positionV relativeFrom="paragraph">
                  <wp:posOffset>92710</wp:posOffset>
                </wp:positionV>
                <wp:extent cx="1123950" cy="857250"/>
                <wp:effectExtent l="0" t="0" r="19050" b="19050"/>
                <wp:wrapNone/>
                <wp:docPr id="563375478" name="Rectangle: Rounded Corners 14"/>
                <wp:cNvGraphicFramePr/>
                <a:graphic xmlns:a="http://schemas.openxmlformats.org/drawingml/2006/main">
                  <a:graphicData uri="http://schemas.microsoft.com/office/word/2010/wordprocessingShape">
                    <wps:wsp>
                      <wps:cNvSpPr/>
                      <wps:spPr>
                        <a:xfrm>
                          <a:off x="0" y="0"/>
                          <a:ext cx="1123950" cy="8572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727E5E6" w14:textId="77777777" w:rsidR="004013E5" w:rsidRDefault="004013E5" w:rsidP="004013E5">
                            <w:pPr>
                              <w:jc w:val="center"/>
                            </w:pPr>
                            <w: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D9D0B1" id="_x0000_s1040" style="position:absolute;margin-left:171.75pt;margin-top:7.3pt;width:88.5pt;height:67.5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" fillcolor="#4472c4 [3204]" strokecolor="#09101d [484]" strokeweight="1pt">
                <v:stroke joinstyle="miter"/>
                <v:textbox>
                  <w:txbxContent>
                    <w:p w14:paraId="3727E5E6" w14:textId="77777777" w:rsidR="004013E5" w:rsidRDefault="004013E5" w:rsidP="004013E5">
                      <w:pPr>
                        <w:jc w:val="center"/>
                      </w:pPr>
                      <w:r>
                        <w:t>Image</w:t>
                      </w:r>
                    </w:p>
                  </w:txbxContent>
                </v:textbox>
              </v:roundrect>
            </w:pict>
          </mc:Fallback>
        </mc:AlternateContent>
      </w: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680768" behindDoc="0" locked="0" layoutInCell="1" allowOverlap="1" wp14:anchorId="142B927B" wp14:editId="35604E8B">
                <wp:simplePos x="0" y="0"/>
                <wp:positionH relativeFrom="margin">
                  <wp:align>center</wp:align>
                </wp:positionH>
                <wp:positionV relativeFrom="paragraph">
                  <wp:posOffset>9525</wp:posOffset>
                </wp:positionV>
                <wp:extent cx="1562100" cy="2514600"/>
                <wp:effectExtent l="0" t="0" r="19050" b="19050"/>
                <wp:wrapNone/>
                <wp:docPr id="1779533060" name="Rectangle: Rounded Corners 13"/>
                <wp:cNvGraphicFramePr/>
                <a:graphic xmlns:a="http://schemas.openxmlformats.org/drawingml/2006/main">
                  <a:graphicData uri="http://schemas.microsoft.com/office/word/2010/wordprocessingShape">
                    <wps:wsp>
                      <wps:cNvSpPr/>
                      <wps:spPr>
                        <a:xfrm>
                          <a:off x="0" y="0"/>
                          <a:ext cx="1562100" cy="2514600"/>
                        </a:xfrm>
                        <a:prstGeom prst="roundRect">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A59046A" w14:textId="77777777" w:rsidR="004013E5" w:rsidRDefault="004013E5" w:rsidP="004013E5">
                            <w:pPr>
                              <w:jc w:val="center"/>
                            </w:pPr>
                            <w: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2B927B" id="_x0000_s1041" style="position:absolute;margin-left:0;margin-top:.75pt;width:123pt;height:198pt;z-index:25168076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" fillcolor="#8496b0 [1951]" strokecolor="#09101d [484]" strokeweight="1pt">
                <v:stroke joinstyle="miter"/>
                <v:textbox>
                  <w:txbxContent>
                    <w:p w14:paraId="6A59046A" w14:textId="77777777" w:rsidR="004013E5" w:rsidRDefault="004013E5" w:rsidP="004013E5">
                      <w:pPr>
                        <w:jc w:val="center"/>
                      </w:pPr>
                      <w:r>
                        <w:t>Content</w:t>
                      </w:r>
                    </w:p>
                  </w:txbxContent>
                </v:textbox>
                <w10:wrap anchorx="margin"/>
              </v:roundrect>
            </w:pict>
          </mc:Fallback>
        </mc:AlternateContent>
      </w: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677696" behindDoc="0" locked="0" layoutInCell="1" allowOverlap="1" wp14:anchorId="5EC2F4B6" wp14:editId="750F2ACD">
                <wp:simplePos x="0" y="0"/>
                <wp:positionH relativeFrom="column">
                  <wp:posOffset>333375</wp:posOffset>
                </wp:positionH>
                <wp:positionV relativeFrom="paragraph">
                  <wp:posOffset>64135</wp:posOffset>
                </wp:positionV>
                <wp:extent cx="1123950" cy="857250"/>
                <wp:effectExtent l="0" t="0" r="19050" b="19050"/>
                <wp:wrapNone/>
                <wp:docPr id="883805234" name="Rectangle: Rounded Corners 14"/>
                <wp:cNvGraphicFramePr/>
                <a:graphic xmlns:a="http://schemas.openxmlformats.org/drawingml/2006/main">
                  <a:graphicData uri="http://schemas.microsoft.com/office/word/2010/wordprocessingShape">
                    <wps:wsp>
                      <wps:cNvSpPr/>
                      <wps:spPr>
                        <a:xfrm>
                          <a:off x="0" y="0"/>
                          <a:ext cx="1123950" cy="8572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6AB0E5D" w14:textId="2F0122AC" w:rsidR="004013E5" w:rsidRDefault="004013E5" w:rsidP="004013E5">
                            <w:pPr>
                              <w:jc w:val="center"/>
                            </w:pPr>
                            <w: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C2F4B6" id="_x0000_s1042" style="position:absolute;margin-left:26.25pt;margin-top:5.05pt;width:88.5pt;height:67.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" fillcolor="#4472c4 [3204]" strokecolor="#09101d [484]" strokeweight="1pt">
                <v:stroke joinstyle="miter"/>
                <v:textbox>
                  <w:txbxContent>
                    <w:p w14:paraId="36AB0E5D" w14:textId="2F0122AC" w:rsidR="004013E5" w:rsidRDefault="004013E5" w:rsidP="004013E5">
                      <w:pPr>
                        <w:jc w:val="center"/>
                      </w:pPr>
                      <w:r>
                        <w:t>Image</w:t>
                      </w:r>
                    </w:p>
                  </w:txbxContent>
                </v:textbox>
              </v:roundrect>
            </w:pict>
          </mc:Fallback>
        </mc:AlternateContent>
      </w: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676672" behindDoc="0" locked="0" layoutInCell="1" allowOverlap="1" wp14:anchorId="6D7D7372" wp14:editId="353392BB">
                <wp:simplePos x="0" y="0"/>
                <wp:positionH relativeFrom="column">
                  <wp:posOffset>180975</wp:posOffset>
                </wp:positionH>
                <wp:positionV relativeFrom="paragraph">
                  <wp:posOffset>9525</wp:posOffset>
                </wp:positionV>
                <wp:extent cx="1562100" cy="2514600"/>
                <wp:effectExtent l="0" t="0" r="19050" b="19050"/>
                <wp:wrapNone/>
                <wp:docPr id="29556760" name="Rectangle: Rounded Corners 13"/>
                <wp:cNvGraphicFramePr/>
                <a:graphic xmlns:a="http://schemas.openxmlformats.org/drawingml/2006/main">
                  <a:graphicData uri="http://schemas.microsoft.com/office/word/2010/wordprocessingShape">
                    <wps:wsp>
                      <wps:cNvSpPr/>
                      <wps:spPr>
                        <a:xfrm>
                          <a:off x="0" y="0"/>
                          <a:ext cx="1562100" cy="2514600"/>
                        </a:xfrm>
                        <a:prstGeom prst="roundRect">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F077D86" w14:textId="4DBB3274" w:rsidR="004013E5" w:rsidRDefault="004013E5" w:rsidP="004013E5">
                            <w:pPr>
                              <w:jc w:val="center"/>
                            </w:pPr>
                            <w: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7D7372" id="_x0000_s1043" style="position:absolute;margin-left:14.25pt;margin-top:.75pt;width:123pt;height:198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" fillcolor="#8496b0 [1951]" strokecolor="#09101d [484]" strokeweight="1pt">
                <v:stroke joinstyle="miter"/>
                <v:textbox>
                  <w:txbxContent>
                    <w:p w14:paraId="4F077D86" w14:textId="4DBB3274" w:rsidR="004013E5" w:rsidRDefault="004013E5" w:rsidP="004013E5">
                      <w:pPr>
                        <w:jc w:val="center"/>
                      </w:pPr>
                      <w:r>
                        <w:t>Content</w:t>
                      </w:r>
                    </w:p>
                  </w:txbxContent>
                </v:textbox>
              </v:roundrect>
            </w:pict>
          </mc:Fallback>
        </mc:AlternateContent>
      </w:r>
    </w:p>
    <w:p w14:paraId="101BC021" w14:textId="77777777" w:rsidR="00EE3980" w:rsidRPr="00D0230E" w:rsidRDefault="00EE3980" w:rsidP="00D83FD2">
      <w:pPr>
        <w:spacing w:line="360" w:lineRule="auto"/>
        <w:rPr>
          <w:rFonts w:ascii="Times New Roman" w:hAnsi="Times New Roman" w:cs="Times New Roman"/>
          <w:b/>
          <w:bCs/>
          <w:sz w:val="24"/>
          <w:szCs w:val="24"/>
        </w:rPr>
      </w:pPr>
    </w:p>
    <w:p w14:paraId="72D70928" w14:textId="77777777" w:rsidR="00EE3980" w:rsidRPr="00D0230E" w:rsidRDefault="00EE3980" w:rsidP="00D83FD2">
      <w:pPr>
        <w:spacing w:line="360" w:lineRule="auto"/>
        <w:rPr>
          <w:rFonts w:ascii="Times New Roman" w:hAnsi="Times New Roman" w:cs="Times New Roman"/>
          <w:b/>
          <w:bCs/>
          <w:sz w:val="24"/>
          <w:szCs w:val="24"/>
        </w:rPr>
      </w:pPr>
    </w:p>
    <w:p w14:paraId="1A9D7D66" w14:textId="4F1F6A73" w:rsidR="00EE3980" w:rsidRPr="00D0230E" w:rsidRDefault="00EE3980" w:rsidP="00D83FD2">
      <w:pPr>
        <w:spacing w:line="360" w:lineRule="auto"/>
        <w:rPr>
          <w:rFonts w:ascii="Times New Roman" w:hAnsi="Times New Roman" w:cs="Times New Roman"/>
          <w:b/>
          <w:bCs/>
          <w:sz w:val="24"/>
          <w:szCs w:val="24"/>
        </w:rPr>
      </w:pPr>
    </w:p>
    <w:p w14:paraId="080AA5AA" w14:textId="03438D5B" w:rsidR="00D0230E" w:rsidRDefault="00161CB1" w:rsidP="00D83FD2">
      <w:pPr>
        <w:spacing w:line="360" w:lineRule="auto"/>
        <w:rPr>
          <w:rFonts w:ascii="Times New Roman" w:hAnsi="Times New Roman" w:cs="Times New Roman"/>
          <w:b/>
          <w:bCs/>
          <w:sz w:val="24"/>
          <w:szCs w:val="24"/>
        </w:rPr>
      </w:pP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691008" behindDoc="0" locked="0" layoutInCell="1" allowOverlap="1" wp14:anchorId="093D62C4" wp14:editId="6BA791DC">
                <wp:simplePos x="0" y="0"/>
                <wp:positionH relativeFrom="column">
                  <wp:posOffset>4019550</wp:posOffset>
                </wp:positionH>
                <wp:positionV relativeFrom="paragraph">
                  <wp:posOffset>295910</wp:posOffset>
                </wp:positionV>
                <wp:extent cx="1000125" cy="304800"/>
                <wp:effectExtent l="0" t="0" r="28575" b="19050"/>
                <wp:wrapNone/>
                <wp:docPr id="1242208190" name="Rectangle: Rounded Corners 15"/>
                <wp:cNvGraphicFramePr/>
                <a:graphic xmlns:a="http://schemas.openxmlformats.org/drawingml/2006/main">
                  <a:graphicData uri="http://schemas.microsoft.com/office/word/2010/wordprocessingShape">
                    <wps:wsp>
                      <wps:cNvSpPr/>
                      <wps:spPr>
                        <a:xfrm>
                          <a:off x="0" y="0"/>
                          <a:ext cx="1000125" cy="3048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1E1469" w14:textId="77777777" w:rsidR="004013E5" w:rsidRDefault="004013E5" w:rsidP="004013E5">
                            <w:pPr>
                              <w:jc w:val="center"/>
                            </w:pPr>
                            <w:r>
                              <w:t>Select Venue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93D62C4" id="Rectangle: Rounded Corners 15" o:spid="_x0000_s1044" style="position:absolute;margin-left:316.5pt;margin-top:23.3pt;width:78.75pt;height:24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" fillcolor="#4472c4 [3204]" strokecolor="#09101d [484]" strokeweight="1pt">
                <v:stroke joinstyle="miter"/>
                <v:textbox>
                  <w:txbxContent>
                    <w:p w14:paraId="431E1469" w14:textId="77777777" w:rsidR="004013E5" w:rsidRDefault="004013E5" w:rsidP="004013E5">
                      <w:pPr>
                        <w:jc w:val="center"/>
                      </w:pPr>
                      <w:r>
                        <w:t>Select Venue</w:t>
                      </w:r>
                    </w:p>
                  </w:txbxContent>
                </v:textbox>
              </v:roundrect>
            </w:pict>
          </mc:Fallback>
        </mc:AlternateContent>
      </w: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684864" behindDoc="0" locked="0" layoutInCell="1" allowOverlap="1" wp14:anchorId="685A9A85" wp14:editId="1C3C303F">
                <wp:simplePos x="0" y="0"/>
                <wp:positionH relativeFrom="column">
                  <wp:posOffset>2247900</wp:posOffset>
                </wp:positionH>
                <wp:positionV relativeFrom="paragraph">
                  <wp:posOffset>267335</wp:posOffset>
                </wp:positionV>
                <wp:extent cx="1000125" cy="304800"/>
                <wp:effectExtent l="0" t="0" r="28575" b="19050"/>
                <wp:wrapNone/>
                <wp:docPr id="320961781" name="Rectangle: Rounded Corners 15"/>
                <wp:cNvGraphicFramePr/>
                <a:graphic xmlns:a="http://schemas.openxmlformats.org/drawingml/2006/main">
                  <a:graphicData uri="http://schemas.microsoft.com/office/word/2010/wordprocessingShape">
                    <wps:wsp>
                      <wps:cNvSpPr/>
                      <wps:spPr>
                        <a:xfrm>
                          <a:off x="0" y="0"/>
                          <a:ext cx="1000125" cy="3048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F144D0C" w14:textId="77777777" w:rsidR="004013E5" w:rsidRDefault="004013E5" w:rsidP="004013E5">
                            <w:pPr>
                              <w:jc w:val="center"/>
                            </w:pPr>
                            <w:r>
                              <w:t>Select Venue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85A9A85" id="_x0000_s1045" style="position:absolute;margin-left:177pt;margin-top:21.05pt;width:78.75pt;height:24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" fillcolor="#4472c4 [3204]" strokecolor="#09101d [484]" strokeweight="1pt">
                <v:stroke joinstyle="miter"/>
                <v:textbox>
                  <w:txbxContent>
                    <w:p w14:paraId="4F144D0C" w14:textId="77777777" w:rsidR="004013E5" w:rsidRDefault="004013E5" w:rsidP="004013E5">
                      <w:pPr>
                        <w:jc w:val="center"/>
                      </w:pPr>
                      <w:r>
                        <w:t>Select Venue</w:t>
                      </w:r>
                    </w:p>
                  </w:txbxContent>
                </v:textbox>
              </v:roundrect>
            </w:pict>
          </mc:Fallback>
        </mc:AlternateContent>
      </w: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678720" behindDoc="0" locked="0" layoutInCell="1" allowOverlap="1" wp14:anchorId="7C0B5453" wp14:editId="271CB3AA">
                <wp:simplePos x="0" y="0"/>
                <wp:positionH relativeFrom="column">
                  <wp:posOffset>438150</wp:posOffset>
                </wp:positionH>
                <wp:positionV relativeFrom="paragraph">
                  <wp:posOffset>305435</wp:posOffset>
                </wp:positionV>
                <wp:extent cx="1000125" cy="304800"/>
                <wp:effectExtent l="0" t="0" r="28575" b="19050"/>
                <wp:wrapNone/>
                <wp:docPr id="2127906162" name="Rectangle: Rounded Corners 15"/>
                <wp:cNvGraphicFramePr/>
                <a:graphic xmlns:a="http://schemas.openxmlformats.org/drawingml/2006/main">
                  <a:graphicData uri="http://schemas.microsoft.com/office/word/2010/wordprocessingShape">
                    <wps:wsp>
                      <wps:cNvSpPr/>
                      <wps:spPr>
                        <a:xfrm>
                          <a:off x="0" y="0"/>
                          <a:ext cx="1000125" cy="3048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27B94CB" w14:textId="7CABE469" w:rsidR="004013E5" w:rsidRDefault="004013E5" w:rsidP="004013E5">
                            <w:pPr>
                              <w:jc w:val="center"/>
                            </w:pPr>
                            <w:r>
                              <w:t>Select Venue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C0B5453" id="_x0000_s1046" style="position:absolute;margin-left:34.5pt;margin-top:24.05pt;width:78.75pt;height:24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" fillcolor="#4472c4 [3204]" strokecolor="#09101d [484]" strokeweight="1pt">
                <v:stroke joinstyle="miter"/>
                <v:textbox>
                  <w:txbxContent>
                    <w:p w14:paraId="727B94CB" w14:textId="7CABE469" w:rsidR="004013E5" w:rsidRDefault="004013E5" w:rsidP="004013E5">
                      <w:pPr>
                        <w:jc w:val="center"/>
                      </w:pPr>
                      <w:r>
                        <w:t>Select Venue</w:t>
                      </w:r>
                    </w:p>
                  </w:txbxContent>
                </v:textbox>
              </v:roundrect>
            </w:pict>
          </mc:Fallback>
        </mc:AlternateContent>
      </w:r>
    </w:p>
    <w:p w14:paraId="6747F291" w14:textId="77777777" w:rsidR="00D0230E" w:rsidRDefault="00D0230E" w:rsidP="00D83FD2">
      <w:pPr>
        <w:spacing w:line="360" w:lineRule="auto"/>
        <w:rPr>
          <w:rFonts w:ascii="Times New Roman" w:hAnsi="Times New Roman" w:cs="Times New Roman"/>
          <w:b/>
          <w:bCs/>
          <w:sz w:val="24"/>
          <w:szCs w:val="24"/>
        </w:rPr>
      </w:pPr>
    </w:p>
    <w:p w14:paraId="5CB83526" w14:textId="77777777" w:rsidR="00D0230E" w:rsidRDefault="00D0230E" w:rsidP="00D83FD2">
      <w:pPr>
        <w:spacing w:line="360" w:lineRule="auto"/>
        <w:rPr>
          <w:rFonts w:ascii="Times New Roman" w:hAnsi="Times New Roman" w:cs="Times New Roman"/>
          <w:b/>
          <w:bCs/>
          <w:sz w:val="24"/>
          <w:szCs w:val="24"/>
        </w:rPr>
      </w:pPr>
    </w:p>
    <w:p w14:paraId="6FBD8858" w14:textId="4E29019D" w:rsidR="0027576C" w:rsidRDefault="0027576C" w:rsidP="0027576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Shape 2: Wire Frame for Venues Page</w:t>
      </w:r>
    </w:p>
    <w:p w14:paraId="6BD113B5" w14:textId="77777777" w:rsidR="0027576C" w:rsidRDefault="0027576C" w:rsidP="00D83FD2">
      <w:pPr>
        <w:spacing w:line="360" w:lineRule="auto"/>
        <w:rPr>
          <w:rFonts w:ascii="Times New Roman" w:hAnsi="Times New Roman" w:cs="Times New Roman"/>
          <w:b/>
          <w:bCs/>
          <w:sz w:val="24"/>
          <w:szCs w:val="24"/>
        </w:rPr>
      </w:pPr>
    </w:p>
    <w:p w14:paraId="55F3B06C" w14:textId="48687EB0" w:rsidR="00EE3980" w:rsidRPr="00D0230E" w:rsidRDefault="0027576C" w:rsidP="00D83FD2">
      <w:pPr>
        <w:spacing w:line="360" w:lineRule="auto"/>
        <w:rPr>
          <w:rFonts w:ascii="Times New Roman" w:hAnsi="Times New Roman" w:cs="Times New Roman"/>
          <w:b/>
          <w:bCs/>
          <w:sz w:val="24"/>
          <w:szCs w:val="24"/>
        </w:rPr>
      </w:pP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693056" behindDoc="0" locked="0" layoutInCell="1" allowOverlap="1" wp14:anchorId="32A6011B" wp14:editId="1FA666EA">
                <wp:simplePos x="0" y="0"/>
                <wp:positionH relativeFrom="margin">
                  <wp:posOffset>85725</wp:posOffset>
                </wp:positionH>
                <wp:positionV relativeFrom="paragraph">
                  <wp:posOffset>9525</wp:posOffset>
                </wp:positionV>
                <wp:extent cx="5619750" cy="4562475"/>
                <wp:effectExtent l="0" t="0" r="19050" b="28575"/>
                <wp:wrapNone/>
                <wp:docPr id="588191835" name="Rectangle 7"/>
                <wp:cNvGraphicFramePr/>
                <a:graphic xmlns:a="http://schemas.openxmlformats.org/drawingml/2006/main">
                  <a:graphicData uri="http://schemas.microsoft.com/office/word/2010/wordprocessingShape">
                    <wps:wsp>
                      <wps:cNvSpPr/>
                      <wps:spPr>
                        <a:xfrm>
                          <a:off x="0" y="0"/>
                          <a:ext cx="5619750" cy="4562475"/>
                        </a:xfrm>
                        <a:prstGeom prst="rect">
                          <a:avLst/>
                        </a:prstGeom>
                        <a:solidFill>
                          <a:schemeClr val="bg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DC09B96" w14:textId="528A68A2" w:rsidR="00116890" w:rsidRDefault="00116890" w:rsidP="001168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A6011B" id="Rectangle 7" o:spid="_x0000_s1047" style="position:absolute;margin-left:6.75pt;margin-top:.75pt;width:442.5pt;height:359.2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" fillcolor="#bfbfbf [2412]" strokecolor="#09101d [484]" strokeweight="1pt">
                <v:textbox>
                  <w:txbxContent>
                    <w:p w14:paraId="1DC09B96" w14:textId="528A68A2" w:rsidR="00116890" w:rsidRDefault="00116890" w:rsidP="00116890">
                      <w:pPr>
                        <w:jc w:val="center"/>
                      </w:pPr>
                    </w:p>
                  </w:txbxContent>
                </v:textbox>
                <w10:wrap anchorx="margin"/>
              </v:rect>
            </w:pict>
          </mc:Fallback>
        </mc:AlternateContent>
      </w: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697152" behindDoc="0" locked="0" layoutInCell="1" allowOverlap="1" wp14:anchorId="1DE280AF" wp14:editId="1BF139D4">
                <wp:simplePos x="0" y="0"/>
                <wp:positionH relativeFrom="column">
                  <wp:posOffset>419100</wp:posOffset>
                </wp:positionH>
                <wp:positionV relativeFrom="paragraph">
                  <wp:posOffset>96520</wp:posOffset>
                </wp:positionV>
                <wp:extent cx="819150" cy="514350"/>
                <wp:effectExtent l="0" t="0" r="19050" b="19050"/>
                <wp:wrapNone/>
                <wp:docPr id="340302122" name="Oval 3"/>
                <wp:cNvGraphicFramePr/>
                <a:graphic xmlns:a="http://schemas.openxmlformats.org/drawingml/2006/main">
                  <a:graphicData uri="http://schemas.microsoft.com/office/word/2010/wordprocessingShape">
                    <wps:wsp>
                      <wps:cNvSpPr/>
                      <wps:spPr>
                        <a:xfrm>
                          <a:off x="0" y="0"/>
                          <a:ext cx="819150" cy="514350"/>
                        </a:xfrm>
                        <a:prstGeom prst="ellipse">
                          <a:avLst/>
                        </a:prstGeom>
                        <a:solidFill>
                          <a:schemeClr val="tx2"/>
                        </a:solidFill>
                      </wps:spPr>
                      <wps:style>
                        <a:lnRef idx="2">
                          <a:schemeClr val="accent1">
                            <a:shade val="15000"/>
                          </a:schemeClr>
                        </a:lnRef>
                        <a:fillRef idx="1">
                          <a:schemeClr val="accent1"/>
                        </a:fillRef>
                        <a:effectRef idx="0">
                          <a:schemeClr val="accent1"/>
                        </a:effectRef>
                        <a:fontRef idx="minor">
                          <a:schemeClr val="lt1"/>
                        </a:fontRef>
                      </wps:style>
                      <wps:txbx>
                        <w:txbxContent>
                          <w:p w14:paraId="1B7250FD" w14:textId="77777777" w:rsidR="004013E5" w:rsidRDefault="004013E5" w:rsidP="004013E5">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E280AF" id="_x0000_s1048" style="position:absolute;margin-left:33pt;margin-top:7.6pt;width:64.5pt;height:40.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" fillcolor="#44546a [3215]" strokecolor="#09101d [484]" strokeweight="1pt">
                <v:stroke joinstyle="miter"/>
                <v:textbox>
                  <w:txbxContent>
                    <w:p w14:paraId="1B7250FD" w14:textId="77777777" w:rsidR="004013E5" w:rsidRDefault="004013E5" w:rsidP="004013E5">
                      <w:pPr>
                        <w:jc w:val="center"/>
                      </w:pPr>
                      <w:r>
                        <w:t>logo</w:t>
                      </w:r>
                    </w:p>
                  </w:txbxContent>
                </v:textbox>
              </v:oval>
            </w:pict>
          </mc:Fallback>
        </mc:AlternateContent>
      </w: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695104" behindDoc="0" locked="0" layoutInCell="1" allowOverlap="1" wp14:anchorId="038EED7A" wp14:editId="375F12CA">
                <wp:simplePos x="0" y="0"/>
                <wp:positionH relativeFrom="margin">
                  <wp:posOffset>285749</wp:posOffset>
                </wp:positionH>
                <wp:positionV relativeFrom="paragraph">
                  <wp:posOffset>57150</wp:posOffset>
                </wp:positionV>
                <wp:extent cx="5400675" cy="561975"/>
                <wp:effectExtent l="0" t="0" r="28575" b="28575"/>
                <wp:wrapNone/>
                <wp:docPr id="607770748" name="Rectangle: Rounded Corners 8"/>
                <wp:cNvGraphicFramePr/>
                <a:graphic xmlns:a="http://schemas.openxmlformats.org/drawingml/2006/main">
                  <a:graphicData uri="http://schemas.microsoft.com/office/word/2010/wordprocessingShape">
                    <wps:wsp>
                      <wps:cNvSpPr/>
                      <wps:spPr>
                        <a:xfrm>
                          <a:off x="0" y="0"/>
                          <a:ext cx="5400675" cy="56197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72B74DB" w14:textId="77777777" w:rsidR="004013E5" w:rsidRPr="004013E5" w:rsidRDefault="004013E5" w:rsidP="004013E5">
                            <w:pPr>
                              <w:rPr>
                                <w:sz w:val="24"/>
                                <w:szCs w:val="24"/>
                              </w:rPr>
                            </w:pPr>
                            <w:r>
                              <w:t xml:space="preserve">                           </w:t>
                            </w:r>
                            <w:r w:rsidRPr="004013E5">
                              <w:rPr>
                                <w:sz w:val="24"/>
                                <w:szCs w:val="24"/>
                              </w:rPr>
                              <w:t>City Of Dreams Manila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38EED7A" id="_x0000_s1049" style="position:absolute;margin-left:22.5pt;margin-top:4.5pt;width:425.25pt;height:44.25pt;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" fillcolor="#4472c4 [3204]" strokecolor="#09101d [484]" strokeweight="1pt">
                <v:stroke joinstyle="miter"/>
                <v:textbox>
                  <w:txbxContent>
                    <w:p w14:paraId="172B74DB" w14:textId="77777777" w:rsidR="004013E5" w:rsidRPr="004013E5" w:rsidRDefault="004013E5" w:rsidP="004013E5">
                      <w:pPr>
                        <w:rPr>
                          <w:sz w:val="24"/>
                          <w:szCs w:val="24"/>
                        </w:rPr>
                      </w:pPr>
                      <w:r>
                        <w:t xml:space="preserve">                           </w:t>
                      </w:r>
                      <w:r w:rsidRPr="004013E5">
                        <w:rPr>
                          <w:sz w:val="24"/>
                          <w:szCs w:val="24"/>
                        </w:rPr>
                        <w:t>City Of Dreams Manila</w:t>
                      </w:r>
                    </w:p>
                  </w:txbxContent>
                </v:textbox>
                <w10:wrap anchorx="margin"/>
              </v:roundrect>
            </w:pict>
          </mc:Fallback>
        </mc:AlternateContent>
      </w:r>
      <w:r w:rsidR="004013E5"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703296" behindDoc="0" locked="0" layoutInCell="1" allowOverlap="1" wp14:anchorId="08CF01B3" wp14:editId="6655CD36">
                <wp:simplePos x="0" y="0"/>
                <wp:positionH relativeFrom="column">
                  <wp:posOffset>4333874</wp:posOffset>
                </wp:positionH>
                <wp:positionV relativeFrom="paragraph">
                  <wp:posOffset>201295</wp:posOffset>
                </wp:positionV>
                <wp:extent cx="962025" cy="285750"/>
                <wp:effectExtent l="0" t="0" r="28575" b="19050"/>
                <wp:wrapNone/>
                <wp:docPr id="856404860" name="Rectangle: Rounded Corners 11"/>
                <wp:cNvGraphicFramePr/>
                <a:graphic xmlns:a="http://schemas.openxmlformats.org/drawingml/2006/main">
                  <a:graphicData uri="http://schemas.microsoft.com/office/word/2010/wordprocessingShape">
                    <wps:wsp>
                      <wps:cNvSpPr/>
                      <wps:spPr>
                        <a:xfrm>
                          <a:off x="0" y="0"/>
                          <a:ext cx="962025" cy="285750"/>
                        </a:xfrm>
                        <a:prstGeom prst="roundRect">
                          <a:avLst/>
                        </a:prstGeom>
                        <a:solidFill>
                          <a:schemeClr val="accent5">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B0684C1" w14:textId="36A928F7" w:rsidR="004013E5" w:rsidRDefault="004013E5" w:rsidP="004013E5">
                            <w:pPr>
                              <w:jc w:val="center"/>
                            </w:pPr>
                            <w:r>
                              <w:t>Book 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8CF01B3" id="_x0000_s1050" style="position:absolute;margin-left:341.25pt;margin-top:15.85pt;width:75.75pt;height:22.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" fillcolor="#1f4d78 [1608]" strokecolor="#09101d [484]" strokeweight="1pt">
                <v:stroke joinstyle="miter"/>
                <v:textbox>
                  <w:txbxContent>
                    <w:p w14:paraId="4B0684C1" w14:textId="36A928F7" w:rsidR="004013E5" w:rsidRDefault="004013E5" w:rsidP="004013E5">
                      <w:pPr>
                        <w:jc w:val="center"/>
                      </w:pPr>
                      <w:r>
                        <w:t>Book Now</w:t>
                      </w:r>
                    </w:p>
                  </w:txbxContent>
                </v:textbox>
              </v:roundrect>
            </w:pict>
          </mc:Fallback>
        </mc:AlternateContent>
      </w:r>
      <w:r w:rsidR="004013E5"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701248" behindDoc="0" locked="0" layoutInCell="1" allowOverlap="1" wp14:anchorId="3A157ED4" wp14:editId="0B1543B1">
                <wp:simplePos x="0" y="0"/>
                <wp:positionH relativeFrom="column">
                  <wp:posOffset>3438525</wp:posOffset>
                </wp:positionH>
                <wp:positionV relativeFrom="paragraph">
                  <wp:posOffset>201295</wp:posOffset>
                </wp:positionV>
                <wp:extent cx="666750" cy="266700"/>
                <wp:effectExtent l="0" t="0" r="19050" b="19050"/>
                <wp:wrapNone/>
                <wp:docPr id="860238008" name="Rectangle: Rounded Corners 4"/>
                <wp:cNvGraphicFramePr/>
                <a:graphic xmlns:a="http://schemas.openxmlformats.org/drawingml/2006/main">
                  <a:graphicData uri="http://schemas.microsoft.com/office/word/2010/wordprocessingShape">
                    <wps:wsp>
                      <wps:cNvSpPr/>
                      <wps:spPr>
                        <a:xfrm>
                          <a:off x="0" y="0"/>
                          <a:ext cx="666750" cy="266700"/>
                        </a:xfrm>
                        <a:prstGeom prst="roundRect">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1A0DE32" w14:textId="77777777" w:rsidR="004013E5" w:rsidRDefault="004013E5" w:rsidP="004013E5">
                            <w:pPr>
                              <w:jc w:val="center"/>
                            </w:pPr>
                            <w:r>
                              <w:t>Venues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A157ED4" id="_x0000_s1051" style="position:absolute;margin-left:270.75pt;margin-top:15.85pt;width:52.5pt;height:21pt;z-index:25170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" fillcolor="#1f3763 [1604]" strokecolor="#09101d [484]" strokeweight="1pt">
                <v:stroke joinstyle="miter"/>
                <v:textbox>
                  <w:txbxContent>
                    <w:p w14:paraId="71A0DE32" w14:textId="77777777" w:rsidR="004013E5" w:rsidRDefault="004013E5" w:rsidP="004013E5">
                      <w:pPr>
                        <w:jc w:val="center"/>
                      </w:pPr>
                      <w:r>
                        <w:t>Venues</w:t>
                      </w:r>
                    </w:p>
                  </w:txbxContent>
                </v:textbox>
              </v:roundrect>
            </w:pict>
          </mc:Fallback>
        </mc:AlternateContent>
      </w:r>
      <w:r w:rsidR="004013E5"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699200" behindDoc="0" locked="0" layoutInCell="1" allowOverlap="1" wp14:anchorId="2FDF9FF0" wp14:editId="3A75FD51">
                <wp:simplePos x="0" y="0"/>
                <wp:positionH relativeFrom="column">
                  <wp:posOffset>2486025</wp:posOffset>
                </wp:positionH>
                <wp:positionV relativeFrom="paragraph">
                  <wp:posOffset>191770</wp:posOffset>
                </wp:positionV>
                <wp:extent cx="666750" cy="266700"/>
                <wp:effectExtent l="0" t="0" r="19050" b="19050"/>
                <wp:wrapNone/>
                <wp:docPr id="31767489" name="Rectangle: Rounded Corners 4"/>
                <wp:cNvGraphicFramePr/>
                <a:graphic xmlns:a="http://schemas.openxmlformats.org/drawingml/2006/main">
                  <a:graphicData uri="http://schemas.microsoft.com/office/word/2010/wordprocessingShape">
                    <wps:wsp>
                      <wps:cNvSpPr/>
                      <wps:spPr>
                        <a:xfrm>
                          <a:off x="0" y="0"/>
                          <a:ext cx="666750" cy="266700"/>
                        </a:xfrm>
                        <a:prstGeom prst="roundRect">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089E9DD" w14:textId="77777777" w:rsidR="004013E5" w:rsidRDefault="004013E5" w:rsidP="004013E5">
                            <w:pPr>
                              <w:jc w:val="center"/>
                            </w:pPr>
                            <w:r>
                              <w:t>Home</w:t>
                            </w:r>
                            <w:r w:rsidRPr="004013E5">
                              <w:rPr>
                                <w:sz w:val="24"/>
                                <w:szCs w:val="24"/>
                              </w:rPr>
                              <w:t xml:space="preserve"> </w:t>
                            </w:r>
                            <w:r>
                              <w:rPr>
                                <w:sz w:val="24"/>
                                <w:szCs w:val="24"/>
                              </w:rPr>
                              <w:t xml:space="preserve">City Of Dream Manila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DF9FF0" id="_x0000_s1052" style="position:absolute;margin-left:195.75pt;margin-top:15.1pt;width:52.5pt;height:21pt;z-index:251699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" fillcolor="#1f3763 [1604]" strokecolor="#09101d [484]" strokeweight="1pt">
                <v:stroke joinstyle="miter"/>
                <v:textbox>
                  <w:txbxContent>
                    <w:p w14:paraId="0089E9DD" w14:textId="77777777" w:rsidR="004013E5" w:rsidRDefault="004013E5" w:rsidP="004013E5">
                      <w:pPr>
                        <w:jc w:val="center"/>
                      </w:pPr>
                      <w:r>
                        <w:t>Home</w:t>
                      </w:r>
                      <w:r w:rsidRPr="004013E5">
                        <w:rPr>
                          <w:sz w:val="24"/>
                          <w:szCs w:val="24"/>
                        </w:rPr>
                        <w:t xml:space="preserve"> </w:t>
                      </w:r>
                      <w:r>
                        <w:rPr>
                          <w:sz w:val="24"/>
                          <w:szCs w:val="24"/>
                        </w:rPr>
                        <w:t xml:space="preserve">City Of Dream Manila             </w:t>
                      </w:r>
                    </w:p>
                  </w:txbxContent>
                </v:textbox>
              </v:roundrect>
            </w:pict>
          </mc:Fallback>
        </mc:AlternateContent>
      </w:r>
    </w:p>
    <w:p w14:paraId="7876883C" w14:textId="79C0069C" w:rsidR="00EE3980" w:rsidRPr="00D0230E" w:rsidRDefault="00116890" w:rsidP="00D83FD2">
      <w:pPr>
        <w:spacing w:line="360" w:lineRule="auto"/>
        <w:rPr>
          <w:rFonts w:ascii="Times New Roman" w:hAnsi="Times New Roman" w:cs="Times New Roman"/>
          <w:b/>
          <w:bCs/>
          <w:sz w:val="24"/>
          <w:szCs w:val="24"/>
        </w:rPr>
      </w:pP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704320" behindDoc="0" locked="0" layoutInCell="1" allowOverlap="1" wp14:anchorId="56CA80B6" wp14:editId="5165515B">
                <wp:simplePos x="0" y="0"/>
                <wp:positionH relativeFrom="column">
                  <wp:posOffset>1647825</wp:posOffset>
                </wp:positionH>
                <wp:positionV relativeFrom="paragraph">
                  <wp:posOffset>402590</wp:posOffset>
                </wp:positionV>
                <wp:extent cx="2552700" cy="419100"/>
                <wp:effectExtent l="0" t="0" r="19050" b="19050"/>
                <wp:wrapNone/>
                <wp:docPr id="1036378288" name="Rectangle: Rounded Corners 19"/>
                <wp:cNvGraphicFramePr/>
                <a:graphic xmlns:a="http://schemas.openxmlformats.org/drawingml/2006/main">
                  <a:graphicData uri="http://schemas.microsoft.com/office/word/2010/wordprocessingShape">
                    <wps:wsp>
                      <wps:cNvSpPr/>
                      <wps:spPr>
                        <a:xfrm>
                          <a:off x="0" y="0"/>
                          <a:ext cx="2552700" cy="4191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63BDB9F" w14:textId="4B897423" w:rsidR="00116890" w:rsidRPr="00116890" w:rsidRDefault="00116890" w:rsidP="00116890">
                            <w:pPr>
                              <w:jc w:val="center"/>
                              <w:rPr>
                                <w:sz w:val="36"/>
                                <w:szCs w:val="36"/>
                              </w:rPr>
                            </w:pPr>
                            <w:r w:rsidRPr="00116890">
                              <w:rPr>
                                <w:sz w:val="36"/>
                                <w:szCs w:val="36"/>
                              </w:rPr>
                              <w:t>Book Your 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CA80B6" id="Rectangle: Rounded Corners 19" o:spid="_x0000_s1053" style="position:absolute;margin-left:129.75pt;margin-top:31.7pt;width:201pt;height:33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" fillcolor="#4472c4 [3204]" strokecolor="#09101d [484]" strokeweight="1pt">
                <v:stroke joinstyle="miter"/>
                <v:textbox>
                  <w:txbxContent>
                    <w:p w14:paraId="563BDB9F" w14:textId="4B897423" w:rsidR="00116890" w:rsidRPr="00116890" w:rsidRDefault="00116890" w:rsidP="00116890">
                      <w:pPr>
                        <w:jc w:val="center"/>
                        <w:rPr>
                          <w:sz w:val="36"/>
                          <w:szCs w:val="36"/>
                        </w:rPr>
                      </w:pPr>
                      <w:r w:rsidRPr="00116890">
                        <w:rPr>
                          <w:sz w:val="36"/>
                          <w:szCs w:val="36"/>
                        </w:rPr>
                        <w:t>Book Your Event</w:t>
                      </w:r>
                    </w:p>
                  </w:txbxContent>
                </v:textbox>
              </v:roundrect>
            </w:pict>
          </mc:Fallback>
        </mc:AlternateContent>
      </w:r>
    </w:p>
    <w:p w14:paraId="451D181F" w14:textId="56805A9B" w:rsidR="004013E5" w:rsidRPr="00D0230E" w:rsidRDefault="004013E5" w:rsidP="00D83FD2">
      <w:pPr>
        <w:spacing w:line="360" w:lineRule="auto"/>
        <w:rPr>
          <w:rFonts w:ascii="Times New Roman" w:hAnsi="Times New Roman" w:cs="Times New Roman"/>
          <w:b/>
          <w:bCs/>
          <w:sz w:val="24"/>
          <w:szCs w:val="24"/>
        </w:rPr>
      </w:pPr>
    </w:p>
    <w:p w14:paraId="2FA7B430" w14:textId="1520DD61" w:rsidR="004013E5" w:rsidRPr="00D0230E" w:rsidRDefault="00161CB1" w:rsidP="00D83FD2">
      <w:pPr>
        <w:spacing w:line="360" w:lineRule="auto"/>
        <w:rPr>
          <w:rFonts w:ascii="Times New Roman" w:hAnsi="Times New Roman" w:cs="Times New Roman"/>
          <w:b/>
          <w:bCs/>
          <w:sz w:val="24"/>
          <w:szCs w:val="24"/>
        </w:rPr>
      </w:pP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705344" behindDoc="0" locked="0" layoutInCell="1" allowOverlap="1" wp14:anchorId="5A6271BE" wp14:editId="4E3332E3">
                <wp:simplePos x="0" y="0"/>
                <wp:positionH relativeFrom="column">
                  <wp:posOffset>438149</wp:posOffset>
                </wp:positionH>
                <wp:positionV relativeFrom="paragraph">
                  <wp:posOffset>163830</wp:posOffset>
                </wp:positionV>
                <wp:extent cx="5191125" cy="3248025"/>
                <wp:effectExtent l="0" t="0" r="28575" b="28575"/>
                <wp:wrapNone/>
                <wp:docPr id="1471868783" name="Rectangle: Rounded Corners 20"/>
                <wp:cNvGraphicFramePr/>
                <a:graphic xmlns:a="http://schemas.openxmlformats.org/drawingml/2006/main">
                  <a:graphicData uri="http://schemas.microsoft.com/office/word/2010/wordprocessingShape">
                    <wps:wsp>
                      <wps:cNvSpPr/>
                      <wps:spPr>
                        <a:xfrm>
                          <a:off x="0" y="0"/>
                          <a:ext cx="5191125" cy="32480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E6F6E54" w14:textId="7EEF3433" w:rsidR="00116890" w:rsidRDefault="00116890" w:rsidP="00116890">
                            <w:pPr>
                              <w:jc w:val="center"/>
                            </w:pPr>
                            <w:r>
                              <w:t>Booking Form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A6271BE" id="Rectangle: Rounded Corners 20" o:spid="_x0000_s1054" style="position:absolute;margin-left:34.5pt;margin-top:12.9pt;width:408.75pt;height:255.7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" fillcolor="#4472c4 [3204]" strokecolor="#09101d [484]" strokeweight="1pt">
                <v:stroke joinstyle="miter"/>
                <v:textbox>
                  <w:txbxContent>
                    <w:p w14:paraId="1E6F6E54" w14:textId="7EEF3433" w:rsidR="00116890" w:rsidRDefault="00116890" w:rsidP="00116890">
                      <w:pPr>
                        <w:jc w:val="center"/>
                      </w:pPr>
                      <w:r>
                        <w:t>Booking Form  here</w:t>
                      </w:r>
                    </w:p>
                  </w:txbxContent>
                </v:textbox>
              </v:roundrect>
            </w:pict>
          </mc:Fallback>
        </mc:AlternateContent>
      </w:r>
    </w:p>
    <w:p w14:paraId="6FE29BDC" w14:textId="77777777" w:rsidR="004013E5" w:rsidRPr="00D0230E" w:rsidRDefault="004013E5" w:rsidP="00D83FD2">
      <w:pPr>
        <w:spacing w:line="360" w:lineRule="auto"/>
        <w:rPr>
          <w:rFonts w:ascii="Times New Roman" w:hAnsi="Times New Roman" w:cs="Times New Roman"/>
          <w:b/>
          <w:bCs/>
          <w:sz w:val="24"/>
          <w:szCs w:val="24"/>
        </w:rPr>
      </w:pPr>
    </w:p>
    <w:p w14:paraId="1884E1A6" w14:textId="77777777" w:rsidR="004013E5" w:rsidRPr="00D0230E" w:rsidRDefault="004013E5" w:rsidP="00D83FD2">
      <w:pPr>
        <w:spacing w:line="360" w:lineRule="auto"/>
        <w:rPr>
          <w:rFonts w:ascii="Times New Roman" w:hAnsi="Times New Roman" w:cs="Times New Roman"/>
          <w:b/>
          <w:bCs/>
          <w:sz w:val="24"/>
          <w:szCs w:val="24"/>
        </w:rPr>
      </w:pPr>
    </w:p>
    <w:p w14:paraId="487053A9" w14:textId="77777777" w:rsidR="004013E5" w:rsidRPr="00D0230E" w:rsidRDefault="004013E5" w:rsidP="00D83FD2">
      <w:pPr>
        <w:spacing w:line="360" w:lineRule="auto"/>
        <w:rPr>
          <w:rFonts w:ascii="Times New Roman" w:hAnsi="Times New Roman" w:cs="Times New Roman"/>
          <w:b/>
          <w:bCs/>
          <w:sz w:val="24"/>
          <w:szCs w:val="24"/>
        </w:rPr>
      </w:pPr>
    </w:p>
    <w:p w14:paraId="5C59BC22" w14:textId="77777777" w:rsidR="004013E5" w:rsidRPr="00D0230E" w:rsidRDefault="004013E5" w:rsidP="00D83FD2">
      <w:pPr>
        <w:spacing w:line="360" w:lineRule="auto"/>
        <w:rPr>
          <w:rFonts w:ascii="Times New Roman" w:hAnsi="Times New Roman" w:cs="Times New Roman"/>
          <w:b/>
          <w:bCs/>
          <w:sz w:val="24"/>
          <w:szCs w:val="24"/>
        </w:rPr>
      </w:pPr>
    </w:p>
    <w:p w14:paraId="21D6C330" w14:textId="77777777" w:rsidR="004013E5" w:rsidRPr="00D0230E" w:rsidRDefault="004013E5" w:rsidP="00D83FD2">
      <w:pPr>
        <w:spacing w:line="360" w:lineRule="auto"/>
        <w:rPr>
          <w:rFonts w:ascii="Times New Roman" w:hAnsi="Times New Roman" w:cs="Times New Roman"/>
          <w:b/>
          <w:bCs/>
          <w:sz w:val="24"/>
          <w:szCs w:val="24"/>
        </w:rPr>
      </w:pPr>
    </w:p>
    <w:p w14:paraId="065B5DB2" w14:textId="77777777" w:rsidR="004013E5" w:rsidRPr="00D0230E" w:rsidRDefault="004013E5" w:rsidP="00D83FD2">
      <w:pPr>
        <w:spacing w:line="360" w:lineRule="auto"/>
        <w:rPr>
          <w:rFonts w:ascii="Times New Roman" w:hAnsi="Times New Roman" w:cs="Times New Roman"/>
          <w:b/>
          <w:bCs/>
          <w:sz w:val="24"/>
          <w:szCs w:val="24"/>
        </w:rPr>
      </w:pPr>
    </w:p>
    <w:p w14:paraId="23E5A8AF" w14:textId="77777777" w:rsidR="004013E5" w:rsidRPr="00D0230E" w:rsidRDefault="004013E5" w:rsidP="00D83FD2">
      <w:pPr>
        <w:spacing w:line="360" w:lineRule="auto"/>
        <w:rPr>
          <w:rFonts w:ascii="Times New Roman" w:hAnsi="Times New Roman" w:cs="Times New Roman"/>
          <w:b/>
          <w:bCs/>
          <w:sz w:val="24"/>
          <w:szCs w:val="24"/>
        </w:rPr>
      </w:pPr>
    </w:p>
    <w:p w14:paraId="57F294C4" w14:textId="77777777" w:rsidR="004013E5" w:rsidRPr="00D0230E" w:rsidRDefault="004013E5" w:rsidP="00D83FD2">
      <w:pPr>
        <w:spacing w:line="360" w:lineRule="auto"/>
        <w:rPr>
          <w:rFonts w:ascii="Times New Roman" w:hAnsi="Times New Roman" w:cs="Times New Roman"/>
          <w:b/>
          <w:bCs/>
          <w:sz w:val="24"/>
          <w:szCs w:val="24"/>
        </w:rPr>
      </w:pPr>
    </w:p>
    <w:p w14:paraId="5204F918" w14:textId="77777777" w:rsidR="004013E5" w:rsidRPr="00D0230E" w:rsidRDefault="004013E5" w:rsidP="00D83FD2">
      <w:pPr>
        <w:spacing w:line="360" w:lineRule="auto"/>
        <w:rPr>
          <w:rFonts w:ascii="Times New Roman" w:hAnsi="Times New Roman" w:cs="Times New Roman"/>
          <w:b/>
          <w:bCs/>
          <w:sz w:val="24"/>
          <w:szCs w:val="24"/>
        </w:rPr>
      </w:pPr>
    </w:p>
    <w:p w14:paraId="3A70A2DD" w14:textId="541A15E9" w:rsidR="004013E5" w:rsidRPr="00D0230E" w:rsidRDefault="0027576C" w:rsidP="0027576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Shape 3: Wire Frame for Booking Page</w:t>
      </w:r>
    </w:p>
    <w:p w14:paraId="32FD458F" w14:textId="77777777" w:rsidR="004013E5" w:rsidRPr="00D0230E" w:rsidRDefault="004013E5" w:rsidP="00D83FD2">
      <w:pPr>
        <w:spacing w:line="360" w:lineRule="auto"/>
        <w:rPr>
          <w:rFonts w:ascii="Times New Roman" w:hAnsi="Times New Roman" w:cs="Times New Roman"/>
          <w:b/>
          <w:bCs/>
          <w:sz w:val="24"/>
          <w:szCs w:val="24"/>
        </w:rPr>
      </w:pPr>
    </w:p>
    <w:p w14:paraId="0DAD06C8" w14:textId="77777777" w:rsidR="004013E5" w:rsidRPr="00D0230E" w:rsidRDefault="004013E5" w:rsidP="00D83FD2">
      <w:pPr>
        <w:spacing w:line="360" w:lineRule="auto"/>
        <w:rPr>
          <w:rFonts w:ascii="Times New Roman" w:hAnsi="Times New Roman" w:cs="Times New Roman"/>
          <w:b/>
          <w:bCs/>
          <w:sz w:val="24"/>
          <w:szCs w:val="24"/>
        </w:rPr>
      </w:pPr>
    </w:p>
    <w:p w14:paraId="4408D486" w14:textId="77777777" w:rsidR="004013E5" w:rsidRPr="00D0230E" w:rsidRDefault="004013E5" w:rsidP="00D83FD2">
      <w:pPr>
        <w:spacing w:line="360" w:lineRule="auto"/>
        <w:rPr>
          <w:rFonts w:ascii="Times New Roman" w:hAnsi="Times New Roman" w:cs="Times New Roman"/>
          <w:b/>
          <w:bCs/>
          <w:sz w:val="24"/>
          <w:szCs w:val="24"/>
        </w:rPr>
      </w:pPr>
    </w:p>
    <w:p w14:paraId="73793A06" w14:textId="77777777" w:rsidR="004013E5" w:rsidRPr="00D0230E" w:rsidRDefault="004013E5" w:rsidP="00D83FD2">
      <w:pPr>
        <w:spacing w:line="360" w:lineRule="auto"/>
        <w:rPr>
          <w:rFonts w:ascii="Times New Roman" w:hAnsi="Times New Roman" w:cs="Times New Roman"/>
          <w:b/>
          <w:bCs/>
          <w:sz w:val="24"/>
          <w:szCs w:val="24"/>
        </w:rPr>
      </w:pPr>
    </w:p>
    <w:p w14:paraId="28FBC7C9" w14:textId="77777777" w:rsidR="001B7E42" w:rsidRPr="00D0230E" w:rsidRDefault="001B7E42" w:rsidP="00D83FD2">
      <w:pPr>
        <w:spacing w:line="360" w:lineRule="auto"/>
        <w:rPr>
          <w:rFonts w:ascii="Times New Roman" w:hAnsi="Times New Roman" w:cs="Times New Roman"/>
          <w:b/>
          <w:bCs/>
          <w:sz w:val="24"/>
          <w:szCs w:val="24"/>
        </w:rPr>
      </w:pPr>
    </w:p>
    <w:p w14:paraId="09ED349B" w14:textId="77777777" w:rsidR="00D0230E" w:rsidRDefault="00D0230E" w:rsidP="00D83FD2">
      <w:pPr>
        <w:spacing w:line="360" w:lineRule="auto"/>
        <w:rPr>
          <w:rFonts w:ascii="Times New Roman" w:hAnsi="Times New Roman" w:cs="Times New Roman"/>
          <w:b/>
          <w:bCs/>
          <w:sz w:val="24"/>
          <w:szCs w:val="24"/>
        </w:rPr>
      </w:pPr>
    </w:p>
    <w:p w14:paraId="042A30A2" w14:textId="77777777" w:rsidR="00D0230E" w:rsidRDefault="00D0230E" w:rsidP="00D83FD2">
      <w:pPr>
        <w:spacing w:line="360" w:lineRule="auto"/>
        <w:rPr>
          <w:rFonts w:ascii="Times New Roman" w:hAnsi="Times New Roman" w:cs="Times New Roman"/>
          <w:b/>
          <w:bCs/>
          <w:sz w:val="24"/>
          <w:szCs w:val="24"/>
        </w:rPr>
      </w:pPr>
    </w:p>
    <w:p w14:paraId="3002E0E1" w14:textId="77777777" w:rsidR="00D0230E" w:rsidRDefault="00D0230E" w:rsidP="00D83FD2">
      <w:pPr>
        <w:spacing w:line="360" w:lineRule="auto"/>
        <w:rPr>
          <w:rFonts w:ascii="Times New Roman" w:hAnsi="Times New Roman" w:cs="Times New Roman"/>
          <w:b/>
          <w:bCs/>
          <w:sz w:val="24"/>
          <w:szCs w:val="24"/>
        </w:rPr>
      </w:pPr>
    </w:p>
    <w:p w14:paraId="782406D6" w14:textId="77777777" w:rsidR="00161CB1" w:rsidRDefault="00161CB1" w:rsidP="00D83FD2">
      <w:pPr>
        <w:spacing w:line="360" w:lineRule="auto"/>
        <w:rPr>
          <w:rFonts w:ascii="Times New Roman" w:hAnsi="Times New Roman" w:cs="Times New Roman"/>
          <w:b/>
          <w:bCs/>
          <w:sz w:val="24"/>
          <w:szCs w:val="24"/>
        </w:rPr>
      </w:pPr>
    </w:p>
    <w:p w14:paraId="32596585" w14:textId="4036C40B" w:rsidR="00116890" w:rsidRPr="00D0230E" w:rsidRDefault="00116890" w:rsidP="00D83FD2">
      <w:pPr>
        <w:spacing w:line="360" w:lineRule="auto"/>
        <w:rPr>
          <w:rFonts w:ascii="Times New Roman" w:hAnsi="Times New Roman" w:cs="Times New Roman"/>
          <w:b/>
          <w:bCs/>
          <w:sz w:val="24"/>
          <w:szCs w:val="24"/>
        </w:rPr>
      </w:pPr>
      <w:r w:rsidRPr="00D0230E">
        <w:rPr>
          <w:rFonts w:ascii="Times New Roman" w:hAnsi="Times New Roman" w:cs="Times New Roman"/>
          <w:b/>
          <w:bCs/>
          <w:sz w:val="24"/>
          <w:szCs w:val="24"/>
        </w:rPr>
        <w:t>Admin Sid</w:t>
      </w:r>
      <w:r w:rsidR="0027576C">
        <w:rPr>
          <w:rFonts w:ascii="Times New Roman" w:hAnsi="Times New Roman" w:cs="Times New Roman"/>
          <w:b/>
          <w:bCs/>
          <w:sz w:val="24"/>
          <w:szCs w:val="24"/>
        </w:rPr>
        <w:t>e</w:t>
      </w:r>
    </w:p>
    <w:p w14:paraId="2DF9637C" w14:textId="022E9663" w:rsidR="00116890" w:rsidRPr="00D0230E" w:rsidRDefault="00116890" w:rsidP="00D83FD2">
      <w:pPr>
        <w:spacing w:line="360" w:lineRule="auto"/>
        <w:rPr>
          <w:rFonts w:ascii="Times New Roman" w:hAnsi="Times New Roman" w:cs="Times New Roman"/>
          <w:b/>
          <w:bCs/>
          <w:sz w:val="24"/>
          <w:szCs w:val="24"/>
        </w:rPr>
      </w:pP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707392" behindDoc="0" locked="0" layoutInCell="1" allowOverlap="1" wp14:anchorId="504BF9CE" wp14:editId="71354FA0">
                <wp:simplePos x="0" y="0"/>
                <wp:positionH relativeFrom="column">
                  <wp:posOffset>1314450</wp:posOffset>
                </wp:positionH>
                <wp:positionV relativeFrom="paragraph">
                  <wp:posOffset>335915</wp:posOffset>
                </wp:positionV>
                <wp:extent cx="3105150" cy="428625"/>
                <wp:effectExtent l="0" t="0" r="19050" b="28575"/>
                <wp:wrapNone/>
                <wp:docPr id="857743059" name="Rectangle: Rounded Corners 22"/>
                <wp:cNvGraphicFramePr/>
                <a:graphic xmlns:a="http://schemas.openxmlformats.org/drawingml/2006/main">
                  <a:graphicData uri="http://schemas.microsoft.com/office/word/2010/wordprocessingShape">
                    <wps:wsp>
                      <wps:cNvSpPr/>
                      <wps:spPr>
                        <a:xfrm>
                          <a:off x="0" y="0"/>
                          <a:ext cx="3105150" cy="428625"/>
                        </a:xfrm>
                        <a:prstGeom prst="roundRect">
                          <a:avLst/>
                        </a:prstGeom>
                        <a:solidFill>
                          <a:schemeClr val="tx1">
                            <a:lumMod val="65000"/>
                            <a:lumOff val="3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F737604" w14:textId="7F2967A0" w:rsidR="00116890" w:rsidRPr="00116890" w:rsidRDefault="00116890" w:rsidP="00116890">
                            <w:pPr>
                              <w:jc w:val="center"/>
                              <w:rPr>
                                <w:sz w:val="32"/>
                                <w:szCs w:val="32"/>
                              </w:rPr>
                            </w:pPr>
                            <w:r w:rsidRPr="00116890">
                              <w:rPr>
                                <w:sz w:val="32"/>
                                <w:szCs w:val="32"/>
                              </w:rPr>
                              <w:t>Admin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04BF9CE" id="Rectangle: Rounded Corners 22" o:spid="_x0000_s1055" style="position:absolute;margin-left:103.5pt;margin-top:26.45pt;width:244.5pt;height:33.7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" fillcolor="#5a5a5a [2109]" strokecolor="#09101d [484]" strokeweight="1pt">
                <v:stroke joinstyle="miter"/>
                <v:textbox>
                  <w:txbxContent>
                    <w:p w14:paraId="0F737604" w14:textId="7F2967A0" w:rsidR="00116890" w:rsidRPr="00116890" w:rsidRDefault="00116890" w:rsidP="00116890">
                      <w:pPr>
                        <w:jc w:val="center"/>
                        <w:rPr>
                          <w:sz w:val="32"/>
                          <w:szCs w:val="32"/>
                        </w:rPr>
                      </w:pPr>
                      <w:r w:rsidRPr="00116890">
                        <w:rPr>
                          <w:sz w:val="32"/>
                          <w:szCs w:val="32"/>
                        </w:rPr>
                        <w:t>Admin login</w:t>
                      </w:r>
                    </w:p>
                  </w:txbxContent>
                </v:textbox>
              </v:roundrect>
            </w:pict>
          </mc:Fallback>
        </mc:AlternateContent>
      </w: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706368" behindDoc="0" locked="0" layoutInCell="1" allowOverlap="1" wp14:anchorId="1032E8F3" wp14:editId="008EE5E8">
                <wp:simplePos x="0" y="0"/>
                <wp:positionH relativeFrom="column">
                  <wp:posOffset>638175</wp:posOffset>
                </wp:positionH>
                <wp:positionV relativeFrom="paragraph">
                  <wp:posOffset>145415</wp:posOffset>
                </wp:positionV>
                <wp:extent cx="4391025" cy="3333750"/>
                <wp:effectExtent l="0" t="0" r="28575" b="19050"/>
                <wp:wrapNone/>
                <wp:docPr id="1043653805" name="Rectangle: Rounded Corners 21"/>
                <wp:cNvGraphicFramePr/>
                <a:graphic xmlns:a="http://schemas.openxmlformats.org/drawingml/2006/main">
                  <a:graphicData uri="http://schemas.microsoft.com/office/word/2010/wordprocessingShape">
                    <wps:wsp>
                      <wps:cNvSpPr/>
                      <wps:spPr>
                        <a:xfrm>
                          <a:off x="0" y="0"/>
                          <a:ext cx="4391025" cy="33337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17FF8D" id="Rectangle: Rounded Corners 21" o:spid="_x0000_s1026" style="position:absolute;margin-left:50.25pt;margin-top:11.45pt;width:345.75pt;height:262.5pt;z-index:251706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" fillcolor="#4472c4 [3204]" strokecolor="#09101d [484]" strokeweight="1pt">
                <v:stroke joinstyle="miter"/>
              </v:roundrect>
            </w:pict>
          </mc:Fallback>
        </mc:AlternateContent>
      </w:r>
    </w:p>
    <w:p w14:paraId="7599B0A2" w14:textId="77777777" w:rsidR="00116890" w:rsidRPr="00D0230E" w:rsidRDefault="00116890" w:rsidP="00D83FD2">
      <w:pPr>
        <w:spacing w:line="360" w:lineRule="auto"/>
        <w:rPr>
          <w:rFonts w:ascii="Times New Roman" w:hAnsi="Times New Roman" w:cs="Times New Roman"/>
          <w:b/>
          <w:bCs/>
          <w:sz w:val="24"/>
          <w:szCs w:val="24"/>
        </w:rPr>
      </w:pPr>
    </w:p>
    <w:p w14:paraId="19D66741" w14:textId="77777777" w:rsidR="00116890" w:rsidRPr="00D0230E" w:rsidRDefault="00116890" w:rsidP="00D83FD2">
      <w:pPr>
        <w:spacing w:line="360" w:lineRule="auto"/>
        <w:rPr>
          <w:rFonts w:ascii="Times New Roman" w:hAnsi="Times New Roman" w:cs="Times New Roman"/>
          <w:b/>
          <w:bCs/>
          <w:sz w:val="24"/>
          <w:szCs w:val="24"/>
        </w:rPr>
      </w:pPr>
    </w:p>
    <w:p w14:paraId="38081A5C" w14:textId="6D6223D7" w:rsidR="00116890" w:rsidRPr="00D0230E" w:rsidRDefault="00116890" w:rsidP="00D83FD2">
      <w:pPr>
        <w:spacing w:line="360" w:lineRule="auto"/>
        <w:rPr>
          <w:rFonts w:ascii="Times New Roman" w:hAnsi="Times New Roman" w:cs="Times New Roman"/>
          <w:b/>
          <w:bCs/>
          <w:sz w:val="24"/>
          <w:szCs w:val="24"/>
        </w:rPr>
      </w:pP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708416" behindDoc="0" locked="0" layoutInCell="1" allowOverlap="1" wp14:anchorId="1D0DC12E" wp14:editId="1A53D621">
                <wp:simplePos x="0" y="0"/>
                <wp:positionH relativeFrom="column">
                  <wp:posOffset>1533525</wp:posOffset>
                </wp:positionH>
                <wp:positionV relativeFrom="paragraph">
                  <wp:posOffset>149225</wp:posOffset>
                </wp:positionV>
                <wp:extent cx="2362200" cy="447675"/>
                <wp:effectExtent l="0" t="0" r="19050" b="28575"/>
                <wp:wrapNone/>
                <wp:docPr id="1579950386" name="Rectangle: Rounded Corners 23"/>
                <wp:cNvGraphicFramePr/>
                <a:graphic xmlns:a="http://schemas.openxmlformats.org/drawingml/2006/main">
                  <a:graphicData uri="http://schemas.microsoft.com/office/word/2010/wordprocessingShape">
                    <wps:wsp>
                      <wps:cNvSpPr/>
                      <wps:spPr>
                        <a:xfrm>
                          <a:off x="0" y="0"/>
                          <a:ext cx="2362200" cy="447675"/>
                        </a:xfrm>
                        <a:prstGeom prst="roundRect">
                          <a:avLst/>
                        </a:prstGeom>
                        <a:solidFill>
                          <a:schemeClr val="bg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DB4C0C2" w14:textId="32C40B7A" w:rsidR="00116890" w:rsidRPr="00116890" w:rsidRDefault="00116890" w:rsidP="00116890">
                            <w:pPr>
                              <w:jc w:val="center"/>
                              <w:rPr>
                                <w:color w:val="000000" w:themeColor="text1"/>
                                <w:sz w:val="28"/>
                                <w:szCs w:val="28"/>
                                <w14:textOutline w14:w="9525" w14:cap="rnd" w14:cmpd="sng" w14:algn="ctr">
                                  <w14:solidFill>
                                    <w14:schemeClr w14:val="tx1"/>
                                  </w14:solidFill>
                                  <w14:prstDash w14:val="solid"/>
                                  <w14:bevel/>
                                </w14:textOutline>
                              </w:rPr>
                            </w:pPr>
                            <w:r w:rsidRPr="00116890">
                              <w:rPr>
                                <w:sz w:val="28"/>
                                <w:szCs w:val="28"/>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0DC12E" id="Rectangle: Rounded Corners 23" o:spid="_x0000_s1056" style="position:absolute;margin-left:120.75pt;margin-top:11.75pt;width:186pt;height:35.25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" fillcolor="#bfbfbf [2412]" strokecolor="#09101d [484]" strokeweight="1pt">
                <v:stroke joinstyle="miter"/>
                <v:textbox>
                  <w:txbxContent>
                    <w:p w14:paraId="7DB4C0C2" w14:textId="32C40B7A" w:rsidR="00116890" w:rsidRPr="00116890" w:rsidRDefault="00116890" w:rsidP="00116890">
                      <w:pPr>
                        <w:jc w:val="center"/>
                        <w:rPr>
                          <w:color w:val="000000" w:themeColor="text1"/>
                          <w:sz w:val="28"/>
                          <w:szCs w:val="28"/>
                          <w14:textOutline w14:w="9525" w14:cap="rnd" w14:cmpd="sng" w14:algn="ctr">
                            <w14:solidFill>
                              <w14:schemeClr w14:val="tx1"/>
                            </w14:solidFill>
                            <w14:prstDash w14:val="solid"/>
                            <w14:bevel/>
                          </w14:textOutline>
                        </w:rPr>
                      </w:pPr>
                      <w:r w:rsidRPr="00116890">
                        <w:rPr>
                          <w:sz w:val="28"/>
                          <w:szCs w:val="28"/>
                        </w:rPr>
                        <w:t>Username</w:t>
                      </w:r>
                    </w:p>
                  </w:txbxContent>
                </v:textbox>
              </v:roundrect>
            </w:pict>
          </mc:Fallback>
        </mc:AlternateContent>
      </w:r>
    </w:p>
    <w:p w14:paraId="441D8433" w14:textId="6905DC20" w:rsidR="00116890" w:rsidRPr="00D0230E" w:rsidRDefault="00116890" w:rsidP="00D83FD2">
      <w:pPr>
        <w:spacing w:line="360" w:lineRule="auto"/>
        <w:rPr>
          <w:rFonts w:ascii="Times New Roman" w:hAnsi="Times New Roman" w:cs="Times New Roman"/>
          <w:b/>
          <w:bCs/>
          <w:sz w:val="24"/>
          <w:szCs w:val="24"/>
        </w:rPr>
      </w:pP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710464" behindDoc="0" locked="0" layoutInCell="1" allowOverlap="1" wp14:anchorId="79BBA068" wp14:editId="421D0B0D">
                <wp:simplePos x="0" y="0"/>
                <wp:positionH relativeFrom="column">
                  <wp:posOffset>1562100</wp:posOffset>
                </wp:positionH>
                <wp:positionV relativeFrom="paragraph">
                  <wp:posOffset>245745</wp:posOffset>
                </wp:positionV>
                <wp:extent cx="2362200" cy="447675"/>
                <wp:effectExtent l="0" t="0" r="19050" b="28575"/>
                <wp:wrapNone/>
                <wp:docPr id="178490689" name="Rectangle: Rounded Corners 23"/>
                <wp:cNvGraphicFramePr/>
                <a:graphic xmlns:a="http://schemas.openxmlformats.org/drawingml/2006/main">
                  <a:graphicData uri="http://schemas.microsoft.com/office/word/2010/wordprocessingShape">
                    <wps:wsp>
                      <wps:cNvSpPr/>
                      <wps:spPr>
                        <a:xfrm>
                          <a:off x="0" y="0"/>
                          <a:ext cx="2362200" cy="447675"/>
                        </a:xfrm>
                        <a:prstGeom prst="roundRect">
                          <a:avLst/>
                        </a:prstGeom>
                        <a:solidFill>
                          <a:schemeClr val="bg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E9FC388" w14:textId="1D9895FC" w:rsidR="00116890" w:rsidRPr="00116890" w:rsidRDefault="00116890" w:rsidP="00116890">
                            <w:pPr>
                              <w:jc w:val="center"/>
                              <w:rPr>
                                <w:sz w:val="32"/>
                                <w:szCs w:val="32"/>
                              </w:rPr>
                            </w:pPr>
                            <w:r w:rsidRPr="00116890">
                              <w:rPr>
                                <w:sz w:val="32"/>
                                <w:szCs w:val="32"/>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BBA068" id="_x0000_s1057" style="position:absolute;margin-left:123pt;margin-top:19.35pt;width:186pt;height:35.25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" fillcolor="#bfbfbf [2412]" strokecolor="#09101d [484]" strokeweight="1pt">
                <v:stroke joinstyle="miter"/>
                <v:textbox>
                  <w:txbxContent>
                    <w:p w14:paraId="2E9FC388" w14:textId="1D9895FC" w:rsidR="00116890" w:rsidRPr="00116890" w:rsidRDefault="00116890" w:rsidP="00116890">
                      <w:pPr>
                        <w:jc w:val="center"/>
                        <w:rPr>
                          <w:sz w:val="32"/>
                          <w:szCs w:val="32"/>
                        </w:rPr>
                      </w:pPr>
                      <w:r w:rsidRPr="00116890">
                        <w:rPr>
                          <w:sz w:val="32"/>
                          <w:szCs w:val="32"/>
                        </w:rPr>
                        <w:t>Password</w:t>
                      </w:r>
                    </w:p>
                  </w:txbxContent>
                </v:textbox>
              </v:roundrect>
            </w:pict>
          </mc:Fallback>
        </mc:AlternateContent>
      </w:r>
    </w:p>
    <w:p w14:paraId="3B381079" w14:textId="77777777" w:rsidR="00116890" w:rsidRPr="00D0230E" w:rsidRDefault="00116890" w:rsidP="00D83FD2">
      <w:pPr>
        <w:spacing w:line="360" w:lineRule="auto"/>
        <w:rPr>
          <w:rFonts w:ascii="Times New Roman" w:hAnsi="Times New Roman" w:cs="Times New Roman"/>
          <w:b/>
          <w:bCs/>
          <w:sz w:val="24"/>
          <w:szCs w:val="24"/>
        </w:rPr>
      </w:pPr>
    </w:p>
    <w:p w14:paraId="5E55A761" w14:textId="61B92505" w:rsidR="00116890" w:rsidRPr="00D0230E" w:rsidRDefault="00116890" w:rsidP="00D83FD2">
      <w:pPr>
        <w:spacing w:line="360" w:lineRule="auto"/>
        <w:rPr>
          <w:rFonts w:ascii="Times New Roman" w:hAnsi="Times New Roman" w:cs="Times New Roman"/>
          <w:b/>
          <w:bCs/>
          <w:sz w:val="24"/>
          <w:szCs w:val="24"/>
        </w:rPr>
      </w:pP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711488" behindDoc="0" locked="0" layoutInCell="1" allowOverlap="1" wp14:anchorId="16CE228F" wp14:editId="14C92E9E">
                <wp:simplePos x="0" y="0"/>
                <wp:positionH relativeFrom="column">
                  <wp:posOffset>2276475</wp:posOffset>
                </wp:positionH>
                <wp:positionV relativeFrom="paragraph">
                  <wp:posOffset>219710</wp:posOffset>
                </wp:positionV>
                <wp:extent cx="914400" cy="381000"/>
                <wp:effectExtent l="0" t="0" r="19050" b="19050"/>
                <wp:wrapNone/>
                <wp:docPr id="1664000388" name="Rectangle: Rounded Corners 24"/>
                <wp:cNvGraphicFramePr/>
                <a:graphic xmlns:a="http://schemas.openxmlformats.org/drawingml/2006/main">
                  <a:graphicData uri="http://schemas.microsoft.com/office/word/2010/wordprocessingShape">
                    <wps:wsp>
                      <wps:cNvSpPr/>
                      <wps:spPr>
                        <a:xfrm>
                          <a:off x="0" y="0"/>
                          <a:ext cx="914400" cy="381000"/>
                        </a:xfrm>
                        <a:prstGeom prst="roundRect">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05FD0A" w14:textId="5DE218D1" w:rsidR="00116890" w:rsidRDefault="00116890" w:rsidP="00116890">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CE228F" id="Rectangle: Rounded Corners 24" o:spid="_x0000_s1058" style="position:absolute;margin-left:179.25pt;margin-top:17.3pt;width:1in;height:30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" fillcolor="#7f7f7f [1612]" strokecolor="#09101d [484]" strokeweight="1pt">
                <v:stroke joinstyle="miter"/>
                <v:textbox>
                  <w:txbxContent>
                    <w:p w14:paraId="2405FD0A" w14:textId="5DE218D1" w:rsidR="00116890" w:rsidRDefault="00116890" w:rsidP="00116890">
                      <w:pPr>
                        <w:jc w:val="center"/>
                      </w:pPr>
                      <w:r>
                        <w:t>Login</w:t>
                      </w:r>
                    </w:p>
                  </w:txbxContent>
                </v:textbox>
              </v:roundrect>
            </w:pict>
          </mc:Fallback>
        </mc:AlternateContent>
      </w:r>
    </w:p>
    <w:p w14:paraId="6D7ECD12" w14:textId="77777777" w:rsidR="00116890" w:rsidRPr="00D0230E" w:rsidRDefault="00116890" w:rsidP="00D83FD2">
      <w:pPr>
        <w:spacing w:line="360" w:lineRule="auto"/>
        <w:rPr>
          <w:rFonts w:ascii="Times New Roman" w:hAnsi="Times New Roman" w:cs="Times New Roman"/>
          <w:b/>
          <w:bCs/>
          <w:sz w:val="24"/>
          <w:szCs w:val="24"/>
        </w:rPr>
      </w:pPr>
    </w:p>
    <w:p w14:paraId="143BF7B6" w14:textId="77777777" w:rsidR="00116890" w:rsidRPr="00D0230E" w:rsidRDefault="00116890" w:rsidP="00D83FD2">
      <w:pPr>
        <w:spacing w:line="360" w:lineRule="auto"/>
        <w:rPr>
          <w:rFonts w:ascii="Times New Roman" w:hAnsi="Times New Roman" w:cs="Times New Roman"/>
          <w:b/>
          <w:bCs/>
          <w:sz w:val="24"/>
          <w:szCs w:val="24"/>
        </w:rPr>
      </w:pPr>
    </w:p>
    <w:p w14:paraId="5F8E8788" w14:textId="4DE79DDA" w:rsidR="00116890" w:rsidRPr="00D0230E" w:rsidRDefault="00116890" w:rsidP="00D83FD2">
      <w:pPr>
        <w:spacing w:line="360" w:lineRule="auto"/>
        <w:rPr>
          <w:rFonts w:ascii="Times New Roman" w:hAnsi="Times New Roman" w:cs="Times New Roman"/>
          <w:b/>
          <w:bCs/>
          <w:sz w:val="24"/>
          <w:szCs w:val="24"/>
        </w:rPr>
      </w:pPr>
    </w:p>
    <w:p w14:paraId="612CB1A6" w14:textId="10209B61" w:rsidR="00116890" w:rsidRPr="00D0230E" w:rsidRDefault="0027576C" w:rsidP="0027576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Shape 4: Wire Frame for Admin- Login Page</w:t>
      </w:r>
    </w:p>
    <w:p w14:paraId="5C47F7C6" w14:textId="10D7A498" w:rsidR="00116890" w:rsidRPr="00D0230E" w:rsidRDefault="0027576C" w:rsidP="00D83FD2">
      <w:pPr>
        <w:spacing w:line="360" w:lineRule="auto"/>
        <w:rPr>
          <w:rFonts w:ascii="Times New Roman" w:hAnsi="Times New Roman" w:cs="Times New Roman"/>
          <w:b/>
          <w:bCs/>
          <w:sz w:val="24"/>
          <w:szCs w:val="24"/>
        </w:rPr>
      </w:pP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713536" behindDoc="0" locked="0" layoutInCell="1" allowOverlap="1" wp14:anchorId="21E247EC" wp14:editId="23139B98">
                <wp:simplePos x="0" y="0"/>
                <wp:positionH relativeFrom="margin">
                  <wp:posOffset>9525</wp:posOffset>
                </wp:positionH>
                <wp:positionV relativeFrom="paragraph">
                  <wp:posOffset>112395</wp:posOffset>
                </wp:positionV>
                <wp:extent cx="5305425" cy="3419475"/>
                <wp:effectExtent l="0" t="0" r="28575" b="28575"/>
                <wp:wrapNone/>
                <wp:docPr id="1574934392" name="Rectangle 7"/>
                <wp:cNvGraphicFramePr/>
                <a:graphic xmlns:a="http://schemas.openxmlformats.org/drawingml/2006/main">
                  <a:graphicData uri="http://schemas.microsoft.com/office/word/2010/wordprocessingShape">
                    <wps:wsp>
                      <wps:cNvSpPr/>
                      <wps:spPr>
                        <a:xfrm>
                          <a:off x="0" y="0"/>
                          <a:ext cx="5305425" cy="3419475"/>
                        </a:xfrm>
                        <a:prstGeom prst="rect">
                          <a:avLst/>
                        </a:prstGeom>
                        <a:solidFill>
                          <a:schemeClr val="bg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2CE5C0F" w14:textId="77777777" w:rsidR="00116890" w:rsidRDefault="00116890" w:rsidP="00116890">
                            <w:pPr>
                              <w:jc w:val="center"/>
                            </w:pPr>
                          </w:p>
                          <w:p w14:paraId="11A20346" w14:textId="77777777" w:rsidR="00226991" w:rsidRDefault="0022699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247EC" id="_x0000_s1059" style="position:absolute;margin-left:.75pt;margin-top:8.85pt;width:417.75pt;height:269.2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" fillcolor="#bfbfbf [2412]" strokecolor="#09101d [484]" strokeweight="1pt">
                <v:textbox>
                  <w:txbxContent>
                    <w:p w14:paraId="02CE5C0F" w14:textId="77777777" w:rsidR="00116890" w:rsidRDefault="00116890" w:rsidP="00116890">
                      <w:pPr>
                        <w:jc w:val="center"/>
                      </w:pPr>
                    </w:p>
                    <w:p w14:paraId="11A20346" w14:textId="77777777" w:rsidR="00226991" w:rsidRDefault="00226991"/>
                  </w:txbxContent>
                </v:textbox>
                <w10:wrap anchorx="margin"/>
              </v:rect>
            </w:pict>
          </mc:Fallback>
        </mc:AlternateContent>
      </w:r>
      <w:r w:rsidR="00161CB1"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714560" behindDoc="0" locked="0" layoutInCell="1" allowOverlap="1" wp14:anchorId="4AB996FB" wp14:editId="186BA89F">
                <wp:simplePos x="0" y="0"/>
                <wp:positionH relativeFrom="margin">
                  <wp:align>left</wp:align>
                </wp:positionH>
                <wp:positionV relativeFrom="paragraph">
                  <wp:posOffset>112395</wp:posOffset>
                </wp:positionV>
                <wp:extent cx="5314950" cy="533400"/>
                <wp:effectExtent l="0" t="0" r="19050" b="19050"/>
                <wp:wrapNone/>
                <wp:docPr id="1123970036" name="Rectangle: Rounded Corners 25"/>
                <wp:cNvGraphicFramePr/>
                <a:graphic xmlns:a="http://schemas.openxmlformats.org/drawingml/2006/main">
                  <a:graphicData uri="http://schemas.microsoft.com/office/word/2010/wordprocessingShape">
                    <wps:wsp>
                      <wps:cNvSpPr/>
                      <wps:spPr>
                        <a:xfrm>
                          <a:off x="0" y="0"/>
                          <a:ext cx="5314950" cy="5334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BE33DA3" id="Rectangle: Rounded Corners 25" o:spid="_x0000_s1026" style="position:absolute;margin-left:0;margin-top:8.85pt;width:418.5pt;height:42pt;z-index:2517145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" fillcolor="#4472c4 [3204]" strokecolor="#09101d [484]" strokeweight="1pt">
                <v:stroke joinstyle="miter"/>
                <w10:wrap anchorx="margin"/>
              </v:roundrect>
            </w:pict>
          </mc:Fallback>
        </mc:AlternateContent>
      </w:r>
      <w:r w:rsidR="00161CB1"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717632" behindDoc="0" locked="0" layoutInCell="1" allowOverlap="1" wp14:anchorId="7970640E" wp14:editId="259A18DF">
                <wp:simplePos x="0" y="0"/>
                <wp:positionH relativeFrom="margin">
                  <wp:posOffset>3648075</wp:posOffset>
                </wp:positionH>
                <wp:positionV relativeFrom="paragraph">
                  <wp:posOffset>264795</wp:posOffset>
                </wp:positionV>
                <wp:extent cx="771525" cy="285750"/>
                <wp:effectExtent l="0" t="0" r="28575" b="19050"/>
                <wp:wrapNone/>
                <wp:docPr id="243216471" name="Rectangle: Rounded Corners 26"/>
                <wp:cNvGraphicFramePr/>
                <a:graphic xmlns:a="http://schemas.openxmlformats.org/drawingml/2006/main">
                  <a:graphicData uri="http://schemas.microsoft.com/office/word/2010/wordprocessingShape">
                    <wps:wsp>
                      <wps:cNvSpPr/>
                      <wps:spPr>
                        <a:xfrm>
                          <a:off x="0" y="0"/>
                          <a:ext cx="771525" cy="285750"/>
                        </a:xfrm>
                        <a:prstGeom prst="roundRect">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3A550AF" w14:textId="2939E417" w:rsidR="00116890" w:rsidRDefault="00116890" w:rsidP="00116890">
                            <w: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970640E" id="Rectangle: Rounded Corners 26" o:spid="_x0000_s1060" style="position:absolute;margin-left:287.25pt;margin-top:20.85pt;width:60.75pt;height:22.5pt;z-index:2517176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" fillcolor="#7f7f7f [1612]" strokecolor="#09101d [484]" strokeweight="1pt">
                <v:stroke joinstyle="miter"/>
                <v:textbox>
                  <w:txbxContent>
                    <w:p w14:paraId="43A550AF" w14:textId="2939E417" w:rsidR="00116890" w:rsidRDefault="00116890" w:rsidP="00116890">
                      <w:r>
                        <w:t>Log Out</w:t>
                      </w:r>
                    </w:p>
                  </w:txbxContent>
                </v:textbox>
                <w10:wrap anchorx="margin"/>
              </v:roundrect>
            </w:pict>
          </mc:Fallback>
        </mc:AlternateContent>
      </w:r>
      <w:r w:rsidR="00116890"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715584" behindDoc="0" locked="0" layoutInCell="1" allowOverlap="1" wp14:anchorId="7FE0FAE8" wp14:editId="774CABFF">
                <wp:simplePos x="0" y="0"/>
                <wp:positionH relativeFrom="column">
                  <wp:posOffset>133350</wp:posOffset>
                </wp:positionH>
                <wp:positionV relativeFrom="paragraph">
                  <wp:posOffset>242570</wp:posOffset>
                </wp:positionV>
                <wp:extent cx="542925" cy="285750"/>
                <wp:effectExtent l="0" t="0" r="28575" b="19050"/>
                <wp:wrapNone/>
                <wp:docPr id="2036979399" name="Rectangle: Rounded Corners 26"/>
                <wp:cNvGraphicFramePr/>
                <a:graphic xmlns:a="http://schemas.openxmlformats.org/drawingml/2006/main">
                  <a:graphicData uri="http://schemas.microsoft.com/office/word/2010/wordprocessingShape">
                    <wps:wsp>
                      <wps:cNvSpPr/>
                      <wps:spPr>
                        <a:xfrm>
                          <a:off x="0" y="0"/>
                          <a:ext cx="542925" cy="285750"/>
                        </a:xfrm>
                        <a:prstGeom prst="roundRect">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FAB7236" w14:textId="7F182071" w:rsidR="00116890" w:rsidRDefault="00116890" w:rsidP="00116890">
                            <w:pPr>
                              <w:jc w:val="center"/>
                            </w:pPr>
                            <w:r>
                              <w:t>Nav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E0FAE8" id="_x0000_s1061" style="position:absolute;margin-left:10.5pt;margin-top:19.1pt;width:42.75pt;height:22.5pt;z-index:2517155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" fillcolor="#7f7f7f [1612]" strokecolor="#09101d [484]" strokeweight="1pt">
                <v:stroke joinstyle="miter"/>
                <v:textbox>
                  <w:txbxContent>
                    <w:p w14:paraId="6FAB7236" w14:textId="7F182071" w:rsidR="00116890" w:rsidRDefault="00116890" w:rsidP="00116890">
                      <w:pPr>
                        <w:jc w:val="center"/>
                      </w:pPr>
                      <w:r>
                        <w:t>Nav</w:t>
                      </w:r>
                    </w:p>
                  </w:txbxContent>
                </v:textbox>
              </v:roundrect>
            </w:pict>
          </mc:Fallback>
        </mc:AlternateContent>
      </w:r>
    </w:p>
    <w:p w14:paraId="4A56CA9E" w14:textId="012C29F1" w:rsidR="00116890" w:rsidRPr="00D0230E" w:rsidRDefault="00116890" w:rsidP="00D83FD2">
      <w:pPr>
        <w:spacing w:line="360" w:lineRule="auto"/>
        <w:rPr>
          <w:rFonts w:ascii="Times New Roman" w:hAnsi="Times New Roman" w:cs="Times New Roman"/>
          <w:b/>
          <w:bCs/>
          <w:sz w:val="24"/>
          <w:szCs w:val="24"/>
        </w:rPr>
      </w:pP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718656" behindDoc="0" locked="0" layoutInCell="1" allowOverlap="1" wp14:anchorId="75D391B0" wp14:editId="10F545B5">
                <wp:simplePos x="0" y="0"/>
                <wp:positionH relativeFrom="column">
                  <wp:posOffset>47625</wp:posOffset>
                </wp:positionH>
                <wp:positionV relativeFrom="paragraph">
                  <wp:posOffset>304165</wp:posOffset>
                </wp:positionV>
                <wp:extent cx="2066925" cy="285750"/>
                <wp:effectExtent l="0" t="0" r="28575" b="19050"/>
                <wp:wrapNone/>
                <wp:docPr id="961160590" name="Rectangle 28"/>
                <wp:cNvGraphicFramePr/>
                <a:graphic xmlns:a="http://schemas.openxmlformats.org/drawingml/2006/main">
                  <a:graphicData uri="http://schemas.microsoft.com/office/word/2010/wordprocessingShape">
                    <wps:wsp>
                      <wps:cNvSpPr/>
                      <wps:spPr>
                        <a:xfrm>
                          <a:off x="0" y="0"/>
                          <a:ext cx="2066925" cy="2857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E23647E" w14:textId="7B367BC2" w:rsidR="00116890" w:rsidRDefault="00116890" w:rsidP="00116890">
                            <w:pPr>
                              <w:jc w:val="center"/>
                            </w:pPr>
                            <w:r>
                              <w:t>Dash</w:t>
                            </w:r>
                            <w:r w:rsidR="001B7E42">
                              <w:t>b</w:t>
                            </w:r>
                            <w:r>
                              <w:t>oard Over</w:t>
                            </w:r>
                            <w:r w:rsidR="001B7E42">
                              <w:t>v</w:t>
                            </w:r>
                            <w:r>
                              <w:t>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D391B0" id="Rectangle 28" o:spid="_x0000_s1062" style="position:absolute;margin-left:3.75pt;margin-top:23.95pt;width:162.75pt;height:22.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" fillcolor="#4472c4 [3204]" strokecolor="#09101d [484]" strokeweight="1pt">
                <v:textbox>
                  <w:txbxContent>
                    <w:p w14:paraId="6E23647E" w14:textId="7B367BC2" w:rsidR="00116890" w:rsidRDefault="00116890" w:rsidP="00116890">
                      <w:pPr>
                        <w:jc w:val="center"/>
                      </w:pPr>
                      <w:r>
                        <w:t>Dash</w:t>
                      </w:r>
                      <w:r w:rsidR="001B7E42">
                        <w:t>b</w:t>
                      </w:r>
                      <w:r>
                        <w:t>oard Over</w:t>
                      </w:r>
                      <w:r w:rsidR="001B7E42">
                        <w:t>v</w:t>
                      </w:r>
                      <w:r>
                        <w:t>iew</w:t>
                      </w:r>
                    </w:p>
                  </w:txbxContent>
                </v:textbox>
              </v:rect>
            </w:pict>
          </mc:Fallback>
        </mc:AlternateContent>
      </w:r>
    </w:p>
    <w:p w14:paraId="0D495CB4" w14:textId="019E3F91" w:rsidR="00116890" w:rsidRPr="00D0230E" w:rsidRDefault="00161CB1" w:rsidP="00D83FD2">
      <w:pPr>
        <w:spacing w:line="360" w:lineRule="auto"/>
        <w:rPr>
          <w:rFonts w:ascii="Times New Roman" w:hAnsi="Times New Roman" w:cs="Times New Roman"/>
          <w:b/>
          <w:bCs/>
          <w:sz w:val="24"/>
          <w:szCs w:val="24"/>
        </w:rPr>
      </w:pP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721728" behindDoc="0" locked="0" layoutInCell="1" allowOverlap="1" wp14:anchorId="76FF38B9" wp14:editId="3BDADA5E">
                <wp:simplePos x="0" y="0"/>
                <wp:positionH relativeFrom="margin">
                  <wp:posOffset>1866900</wp:posOffset>
                </wp:positionH>
                <wp:positionV relativeFrom="paragraph">
                  <wp:posOffset>343535</wp:posOffset>
                </wp:positionV>
                <wp:extent cx="1600200" cy="876300"/>
                <wp:effectExtent l="0" t="0" r="19050" b="19050"/>
                <wp:wrapNone/>
                <wp:docPr id="272338282" name="Rectangle: Rounded Corners 29"/>
                <wp:cNvGraphicFramePr/>
                <a:graphic xmlns:a="http://schemas.openxmlformats.org/drawingml/2006/main">
                  <a:graphicData uri="http://schemas.microsoft.com/office/word/2010/wordprocessingShape">
                    <wps:wsp>
                      <wps:cNvSpPr/>
                      <wps:spPr>
                        <a:xfrm>
                          <a:off x="0" y="0"/>
                          <a:ext cx="1600200" cy="8763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A5DCA6D" w14:textId="63E1A7F9" w:rsidR="00116890" w:rsidRDefault="00116890" w:rsidP="00116890">
                            <w:pPr>
                              <w:jc w:val="center"/>
                            </w:pPr>
                            <w:r>
                              <w:t>Upcoming Events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6FF38B9" id="Rectangle: Rounded Corners 29" o:spid="_x0000_s1063" style="position:absolute;margin-left:147pt;margin-top:27.05pt;width:126pt;height:69pt;z-index:25172172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" fillcolor="#4472c4 [3204]" strokecolor="#09101d [484]" strokeweight="1pt">
                <v:stroke joinstyle="miter"/>
                <v:textbox>
                  <w:txbxContent>
                    <w:p w14:paraId="6A5DCA6D" w14:textId="63E1A7F9" w:rsidR="00116890" w:rsidRDefault="00116890" w:rsidP="00116890">
                      <w:pPr>
                        <w:jc w:val="center"/>
                      </w:pPr>
                      <w:r>
                        <w:t>Upcoming Events</w:t>
                      </w:r>
                    </w:p>
                  </w:txbxContent>
                </v:textbox>
                <w10:wrap anchorx="margin"/>
              </v:roundrect>
            </w:pict>
          </mc:Fallback>
        </mc:AlternateContent>
      </w:r>
      <w:r w:rsidR="00116890"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723776" behindDoc="0" locked="0" layoutInCell="1" allowOverlap="1" wp14:anchorId="388CABE3" wp14:editId="1A348636">
                <wp:simplePos x="0" y="0"/>
                <wp:positionH relativeFrom="column">
                  <wp:posOffset>3619500</wp:posOffset>
                </wp:positionH>
                <wp:positionV relativeFrom="paragraph">
                  <wp:posOffset>295910</wp:posOffset>
                </wp:positionV>
                <wp:extent cx="1600200" cy="876300"/>
                <wp:effectExtent l="0" t="0" r="19050" b="19050"/>
                <wp:wrapNone/>
                <wp:docPr id="1313461714" name="Rectangle: Rounded Corners 29"/>
                <wp:cNvGraphicFramePr/>
                <a:graphic xmlns:a="http://schemas.openxmlformats.org/drawingml/2006/main">
                  <a:graphicData uri="http://schemas.microsoft.com/office/word/2010/wordprocessingShape">
                    <wps:wsp>
                      <wps:cNvSpPr/>
                      <wps:spPr>
                        <a:xfrm>
                          <a:off x="0" y="0"/>
                          <a:ext cx="1600200" cy="8763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C4C730D" w14:textId="313F132F" w:rsidR="00116890" w:rsidRDefault="00116890" w:rsidP="00116890">
                            <w:pPr>
                              <w:jc w:val="center"/>
                            </w:pPr>
                            <w:r>
                              <w:t>Pending Approval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8CABE3" id="_x0000_s1064" style="position:absolute;margin-left:285pt;margin-top:23.3pt;width:126pt;height:69pt;z-index:2517237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" fillcolor="#4472c4 [3204]" strokecolor="#09101d [484]" strokeweight="1pt">
                <v:stroke joinstyle="miter"/>
                <v:textbox>
                  <w:txbxContent>
                    <w:p w14:paraId="0C4C730D" w14:textId="313F132F" w:rsidR="00116890" w:rsidRDefault="00116890" w:rsidP="00116890">
                      <w:pPr>
                        <w:jc w:val="center"/>
                      </w:pPr>
                      <w:r>
                        <w:t>Pending Approval</w:t>
                      </w:r>
                    </w:p>
                  </w:txbxContent>
                </v:textbox>
              </v:roundrect>
            </w:pict>
          </mc:Fallback>
        </mc:AlternateContent>
      </w:r>
      <w:r w:rsidR="00116890"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719680" behindDoc="0" locked="0" layoutInCell="1" allowOverlap="1" wp14:anchorId="65A3A576" wp14:editId="631A61FA">
                <wp:simplePos x="0" y="0"/>
                <wp:positionH relativeFrom="column">
                  <wp:posOffset>152400</wp:posOffset>
                </wp:positionH>
                <wp:positionV relativeFrom="paragraph">
                  <wp:posOffset>343535</wp:posOffset>
                </wp:positionV>
                <wp:extent cx="1600200" cy="876300"/>
                <wp:effectExtent l="0" t="0" r="19050" b="19050"/>
                <wp:wrapNone/>
                <wp:docPr id="1557704708" name="Rectangle: Rounded Corners 29"/>
                <wp:cNvGraphicFramePr/>
                <a:graphic xmlns:a="http://schemas.openxmlformats.org/drawingml/2006/main">
                  <a:graphicData uri="http://schemas.microsoft.com/office/word/2010/wordprocessingShape">
                    <wps:wsp>
                      <wps:cNvSpPr/>
                      <wps:spPr>
                        <a:xfrm>
                          <a:off x="0" y="0"/>
                          <a:ext cx="1600200" cy="8763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8D5F4BB" w14:textId="4D9810F3" w:rsidR="00116890" w:rsidRDefault="00116890" w:rsidP="00116890">
                            <w:pPr>
                              <w:jc w:val="center"/>
                            </w:pPr>
                            <w:r>
                              <w:t>Today Events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A3A576" id="_x0000_s1065" style="position:absolute;margin-left:12pt;margin-top:27.05pt;width:126pt;height:69pt;z-index:2517196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" fillcolor="#4472c4 [3204]" strokecolor="#09101d [484]" strokeweight="1pt">
                <v:stroke joinstyle="miter"/>
                <v:textbox>
                  <w:txbxContent>
                    <w:p w14:paraId="18D5F4BB" w14:textId="4D9810F3" w:rsidR="00116890" w:rsidRDefault="00116890" w:rsidP="00116890">
                      <w:pPr>
                        <w:jc w:val="center"/>
                      </w:pPr>
                      <w:r>
                        <w:t>Today Events</w:t>
                      </w:r>
                    </w:p>
                  </w:txbxContent>
                </v:textbox>
              </v:roundrect>
            </w:pict>
          </mc:Fallback>
        </mc:AlternateContent>
      </w:r>
    </w:p>
    <w:p w14:paraId="176B50E9" w14:textId="21895EBB" w:rsidR="00116890" w:rsidRPr="00D0230E" w:rsidRDefault="00116890" w:rsidP="00D83FD2">
      <w:pPr>
        <w:spacing w:line="360" w:lineRule="auto"/>
        <w:rPr>
          <w:rFonts w:ascii="Times New Roman" w:hAnsi="Times New Roman" w:cs="Times New Roman"/>
          <w:b/>
          <w:bCs/>
          <w:sz w:val="24"/>
          <w:szCs w:val="24"/>
        </w:rPr>
      </w:pPr>
    </w:p>
    <w:p w14:paraId="5AECE3E1" w14:textId="77777777" w:rsidR="00116890" w:rsidRPr="00D0230E" w:rsidRDefault="00116890" w:rsidP="00D83FD2">
      <w:pPr>
        <w:spacing w:line="360" w:lineRule="auto"/>
        <w:rPr>
          <w:rFonts w:ascii="Times New Roman" w:hAnsi="Times New Roman" w:cs="Times New Roman"/>
          <w:b/>
          <w:bCs/>
          <w:sz w:val="24"/>
          <w:szCs w:val="24"/>
        </w:rPr>
      </w:pPr>
    </w:p>
    <w:p w14:paraId="0BDAC867" w14:textId="0ADA595D" w:rsidR="00116890" w:rsidRPr="00D0230E" w:rsidRDefault="00116890" w:rsidP="00D83FD2">
      <w:pPr>
        <w:spacing w:line="360" w:lineRule="auto"/>
        <w:rPr>
          <w:rFonts w:ascii="Times New Roman" w:hAnsi="Times New Roman" w:cs="Times New Roman"/>
          <w:b/>
          <w:bCs/>
          <w:sz w:val="24"/>
          <w:szCs w:val="24"/>
        </w:rPr>
      </w:pPr>
    </w:p>
    <w:p w14:paraId="2F133728" w14:textId="75A2EFCB" w:rsidR="00116890" w:rsidRPr="00D0230E" w:rsidRDefault="00161CB1" w:rsidP="00D83FD2">
      <w:pPr>
        <w:spacing w:line="360" w:lineRule="auto"/>
        <w:rPr>
          <w:rFonts w:ascii="Times New Roman" w:hAnsi="Times New Roman" w:cs="Times New Roman"/>
          <w:b/>
          <w:bCs/>
          <w:sz w:val="24"/>
          <w:szCs w:val="24"/>
        </w:rPr>
      </w:pP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724800" behindDoc="0" locked="0" layoutInCell="1" allowOverlap="1" wp14:anchorId="7FBA6CE4" wp14:editId="07ECA05C">
                <wp:simplePos x="0" y="0"/>
                <wp:positionH relativeFrom="column">
                  <wp:posOffset>390526</wp:posOffset>
                </wp:positionH>
                <wp:positionV relativeFrom="paragraph">
                  <wp:posOffset>31115</wp:posOffset>
                </wp:positionV>
                <wp:extent cx="4838700" cy="1057275"/>
                <wp:effectExtent l="0" t="0" r="19050" b="28575"/>
                <wp:wrapNone/>
                <wp:docPr id="1681536231" name="Rectangle: Rounded Corners 31"/>
                <wp:cNvGraphicFramePr/>
                <a:graphic xmlns:a="http://schemas.openxmlformats.org/drawingml/2006/main">
                  <a:graphicData uri="http://schemas.microsoft.com/office/word/2010/wordprocessingShape">
                    <wps:wsp>
                      <wps:cNvSpPr/>
                      <wps:spPr>
                        <a:xfrm>
                          <a:off x="0" y="0"/>
                          <a:ext cx="4838700" cy="105727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1972B11" w14:textId="6F6ADAFF" w:rsidR="00226991" w:rsidRDefault="00226991" w:rsidP="00226991">
                            <w:pPr>
                              <w:jc w:val="center"/>
                            </w:pPr>
                            <w:r>
                              <w:t>Recent Booking Table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FBA6CE4" id="Rectangle: Rounded Corners 31" o:spid="_x0000_s1066" style="position:absolute;margin-left:30.75pt;margin-top:2.45pt;width:381pt;height:83.2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" fillcolor="#4472c4 [3204]" strokecolor="#09101d [484]" strokeweight="1pt">
                <v:stroke joinstyle="miter"/>
                <v:textbox>
                  <w:txbxContent>
                    <w:p w14:paraId="11972B11" w14:textId="6F6ADAFF" w:rsidR="00226991" w:rsidRDefault="00226991" w:rsidP="00226991">
                      <w:pPr>
                        <w:jc w:val="center"/>
                      </w:pPr>
                      <w:r>
                        <w:t>Recent Booking Table Here</w:t>
                      </w:r>
                    </w:p>
                  </w:txbxContent>
                </v:textbox>
              </v:roundrect>
            </w:pict>
          </mc:Fallback>
        </mc:AlternateContent>
      </w:r>
    </w:p>
    <w:p w14:paraId="1C1FD44E" w14:textId="30F97FFD" w:rsidR="00D0230E" w:rsidRDefault="00D0230E" w:rsidP="00D83FD2">
      <w:pPr>
        <w:spacing w:line="360" w:lineRule="auto"/>
        <w:rPr>
          <w:rFonts w:ascii="Times New Roman" w:hAnsi="Times New Roman" w:cs="Times New Roman"/>
          <w:b/>
          <w:bCs/>
          <w:sz w:val="24"/>
          <w:szCs w:val="24"/>
        </w:rPr>
      </w:pPr>
    </w:p>
    <w:p w14:paraId="3B835FE4" w14:textId="77777777" w:rsidR="0027576C" w:rsidRDefault="0027576C" w:rsidP="00D83FD2">
      <w:pPr>
        <w:spacing w:line="360" w:lineRule="auto"/>
        <w:rPr>
          <w:rFonts w:ascii="Times New Roman" w:hAnsi="Times New Roman" w:cs="Times New Roman"/>
          <w:b/>
          <w:bCs/>
          <w:sz w:val="24"/>
          <w:szCs w:val="24"/>
        </w:rPr>
      </w:pPr>
    </w:p>
    <w:p w14:paraId="547A4E5E" w14:textId="6C1C8B97" w:rsidR="00D0230E" w:rsidRDefault="00D0230E" w:rsidP="00D83FD2">
      <w:pPr>
        <w:spacing w:line="360" w:lineRule="auto"/>
        <w:rPr>
          <w:rFonts w:ascii="Times New Roman" w:hAnsi="Times New Roman" w:cs="Times New Roman"/>
          <w:b/>
          <w:bCs/>
          <w:sz w:val="24"/>
          <w:szCs w:val="24"/>
        </w:rPr>
      </w:pPr>
    </w:p>
    <w:p w14:paraId="47F86B37" w14:textId="50F482B0" w:rsidR="00D0230E" w:rsidRDefault="0027576C" w:rsidP="0027576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Shape 5: Wire Frame for Admin Dashboar</w:t>
      </w:r>
      <w:r w:rsidR="00DB3D02">
        <w:rPr>
          <w:rFonts w:ascii="Times New Roman" w:hAnsi="Times New Roman" w:cs="Times New Roman"/>
          <w:b/>
          <w:bCs/>
          <w:sz w:val="24"/>
          <w:szCs w:val="24"/>
        </w:rPr>
        <w:t xml:space="preserve">d </w:t>
      </w:r>
      <w:r>
        <w:rPr>
          <w:rFonts w:ascii="Times New Roman" w:hAnsi="Times New Roman" w:cs="Times New Roman"/>
          <w:b/>
          <w:bCs/>
          <w:sz w:val="24"/>
          <w:szCs w:val="24"/>
        </w:rPr>
        <w:t>Page</w:t>
      </w:r>
    </w:p>
    <w:p w14:paraId="3D772618" w14:textId="70CA624A" w:rsidR="00226991" w:rsidRPr="00D0230E" w:rsidRDefault="00DB3D02" w:rsidP="00D83FD2">
      <w:pPr>
        <w:spacing w:line="360" w:lineRule="auto"/>
        <w:rPr>
          <w:rFonts w:ascii="Times New Roman" w:hAnsi="Times New Roman" w:cs="Times New Roman"/>
          <w:b/>
          <w:bCs/>
          <w:sz w:val="24"/>
          <w:szCs w:val="24"/>
        </w:rPr>
      </w:pP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750400" behindDoc="0" locked="0" layoutInCell="1" allowOverlap="1" wp14:anchorId="7B4BE935" wp14:editId="1F299C8F">
                <wp:simplePos x="0" y="0"/>
                <wp:positionH relativeFrom="margin">
                  <wp:align>left</wp:align>
                </wp:positionH>
                <wp:positionV relativeFrom="paragraph">
                  <wp:posOffset>9525</wp:posOffset>
                </wp:positionV>
                <wp:extent cx="5572125" cy="2581275"/>
                <wp:effectExtent l="0" t="0" r="28575" b="28575"/>
                <wp:wrapNone/>
                <wp:docPr id="1451231314" name="Rectangle 7"/>
                <wp:cNvGraphicFramePr/>
                <a:graphic xmlns:a="http://schemas.openxmlformats.org/drawingml/2006/main">
                  <a:graphicData uri="http://schemas.microsoft.com/office/word/2010/wordprocessingShape">
                    <wps:wsp>
                      <wps:cNvSpPr/>
                      <wps:spPr>
                        <a:xfrm>
                          <a:off x="0" y="0"/>
                          <a:ext cx="5572125" cy="2581275"/>
                        </a:xfrm>
                        <a:prstGeom prst="rect">
                          <a:avLst/>
                        </a:prstGeom>
                        <a:solidFill>
                          <a:schemeClr val="bg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EFD2C08" w14:textId="77777777" w:rsidR="00226991" w:rsidRDefault="00226991" w:rsidP="00226991">
                            <w:pPr>
                              <w:jc w:val="center"/>
                            </w:pPr>
                          </w:p>
                          <w:p w14:paraId="718EE30E" w14:textId="77777777" w:rsidR="00226991" w:rsidRDefault="00226991" w:rsidP="0022699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BE935" id="_x0000_s1067" style="position:absolute;margin-left:0;margin-top:.75pt;width:438.75pt;height:203.25pt;z-index:2517504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" fillcolor="#bfbfbf [2412]" strokecolor="#09101d [484]" strokeweight="1pt">
                <v:textbox>
                  <w:txbxContent>
                    <w:p w14:paraId="1EFD2C08" w14:textId="77777777" w:rsidR="00226991" w:rsidRDefault="00226991" w:rsidP="00226991">
                      <w:pPr>
                        <w:jc w:val="center"/>
                      </w:pPr>
                    </w:p>
                    <w:p w14:paraId="718EE30E" w14:textId="77777777" w:rsidR="00226991" w:rsidRDefault="00226991" w:rsidP="00226991"/>
                  </w:txbxContent>
                </v:textbox>
                <w10:wrap anchorx="margin"/>
              </v:rect>
            </w:pict>
          </mc:Fallback>
        </mc:AlternateContent>
      </w:r>
      <w:r w:rsidR="00161CB1"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754496" behindDoc="0" locked="0" layoutInCell="1" allowOverlap="1" wp14:anchorId="41B0AA63" wp14:editId="59FF9590">
                <wp:simplePos x="0" y="0"/>
                <wp:positionH relativeFrom="margin">
                  <wp:align>left</wp:align>
                </wp:positionH>
                <wp:positionV relativeFrom="paragraph">
                  <wp:posOffset>10795</wp:posOffset>
                </wp:positionV>
                <wp:extent cx="5438775" cy="533400"/>
                <wp:effectExtent l="0" t="0" r="28575" b="19050"/>
                <wp:wrapNone/>
                <wp:docPr id="2010106299" name="Rectangle: Rounded Corners 25"/>
                <wp:cNvGraphicFramePr/>
                <a:graphic xmlns:a="http://schemas.openxmlformats.org/drawingml/2006/main">
                  <a:graphicData uri="http://schemas.microsoft.com/office/word/2010/wordprocessingShape">
                    <wps:wsp>
                      <wps:cNvSpPr/>
                      <wps:spPr>
                        <a:xfrm>
                          <a:off x="0" y="0"/>
                          <a:ext cx="5438775" cy="5334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CC263FF" id="Rectangle: Rounded Corners 25" o:spid="_x0000_s1026" style="position:absolute;margin-left:0;margin-top:.85pt;width:428.25pt;height:42pt;z-index:25175449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" fillcolor="#4472c4 [3204]" strokecolor="#09101d [484]" strokeweight="1pt">
                <v:stroke joinstyle="miter"/>
                <w10:wrap anchorx="margin"/>
              </v:roundrect>
            </w:pict>
          </mc:Fallback>
        </mc:AlternateContent>
      </w:r>
      <w:r w:rsidR="00226991"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757568" behindDoc="0" locked="0" layoutInCell="1" allowOverlap="1" wp14:anchorId="0665E24F" wp14:editId="1E41ED68">
                <wp:simplePos x="0" y="0"/>
                <wp:positionH relativeFrom="margin">
                  <wp:align>right</wp:align>
                </wp:positionH>
                <wp:positionV relativeFrom="paragraph">
                  <wp:posOffset>144145</wp:posOffset>
                </wp:positionV>
                <wp:extent cx="771525" cy="285750"/>
                <wp:effectExtent l="0" t="0" r="28575" b="19050"/>
                <wp:wrapNone/>
                <wp:docPr id="1234203672" name="Rectangle: Rounded Corners 26"/>
                <wp:cNvGraphicFramePr/>
                <a:graphic xmlns:a="http://schemas.openxmlformats.org/drawingml/2006/main">
                  <a:graphicData uri="http://schemas.microsoft.com/office/word/2010/wordprocessingShape">
                    <wps:wsp>
                      <wps:cNvSpPr/>
                      <wps:spPr>
                        <a:xfrm>
                          <a:off x="0" y="0"/>
                          <a:ext cx="771525" cy="285750"/>
                        </a:xfrm>
                        <a:prstGeom prst="roundRect">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118427B" w14:textId="77777777" w:rsidR="00226991" w:rsidRDefault="00226991" w:rsidP="00226991">
                            <w: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665E24F" id="_x0000_s1068" style="position:absolute;margin-left:9.55pt;margin-top:11.35pt;width:60.75pt;height:22.5pt;z-index:2517575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" fillcolor="#7f7f7f [1612]" strokecolor="#09101d [484]" strokeweight="1pt">
                <v:stroke joinstyle="miter"/>
                <v:textbox>
                  <w:txbxContent>
                    <w:p w14:paraId="5118427B" w14:textId="77777777" w:rsidR="00226991" w:rsidRDefault="00226991" w:rsidP="00226991">
                      <w:r>
                        <w:t>Log Out</w:t>
                      </w:r>
                    </w:p>
                  </w:txbxContent>
                </v:textbox>
                <w10:wrap anchorx="margin"/>
              </v:roundrect>
            </w:pict>
          </mc:Fallback>
        </mc:AlternateContent>
      </w:r>
      <w:r w:rsidR="00226991"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755520" behindDoc="0" locked="0" layoutInCell="1" allowOverlap="1" wp14:anchorId="0655C57D" wp14:editId="7716E555">
                <wp:simplePos x="0" y="0"/>
                <wp:positionH relativeFrom="margin">
                  <wp:posOffset>171450</wp:posOffset>
                </wp:positionH>
                <wp:positionV relativeFrom="paragraph">
                  <wp:posOffset>144145</wp:posOffset>
                </wp:positionV>
                <wp:extent cx="609600" cy="276225"/>
                <wp:effectExtent l="0" t="0" r="19050" b="28575"/>
                <wp:wrapNone/>
                <wp:docPr id="572734461" name="Rectangle: Rounded Corners 26"/>
                <wp:cNvGraphicFramePr/>
                <a:graphic xmlns:a="http://schemas.openxmlformats.org/drawingml/2006/main">
                  <a:graphicData uri="http://schemas.microsoft.com/office/word/2010/wordprocessingShape">
                    <wps:wsp>
                      <wps:cNvSpPr/>
                      <wps:spPr>
                        <a:xfrm>
                          <a:off x="0" y="0"/>
                          <a:ext cx="609600" cy="276225"/>
                        </a:xfrm>
                        <a:prstGeom prst="roundRect">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E09D00C" w14:textId="77777777" w:rsidR="00226991" w:rsidRDefault="00226991" w:rsidP="00226991">
                            <w:pPr>
                              <w:jc w:val="center"/>
                            </w:pPr>
                            <w:r>
                              <w:t>Nav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55C57D" id="_x0000_s1069" style="position:absolute;margin-left:13.5pt;margin-top:11.35pt;width:48pt;height:21.7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" fillcolor="#7f7f7f [1612]" strokecolor="#09101d [484]" strokeweight="1pt">
                <v:stroke joinstyle="miter"/>
                <v:textbox>
                  <w:txbxContent>
                    <w:p w14:paraId="0E09D00C" w14:textId="77777777" w:rsidR="00226991" w:rsidRDefault="00226991" w:rsidP="00226991">
                      <w:pPr>
                        <w:jc w:val="center"/>
                      </w:pPr>
                      <w:r>
                        <w:t>Nav</w:t>
                      </w:r>
                    </w:p>
                  </w:txbxContent>
                </v:textbox>
                <w10:wrap anchorx="margin"/>
              </v:roundrect>
            </w:pict>
          </mc:Fallback>
        </mc:AlternateContent>
      </w:r>
    </w:p>
    <w:p w14:paraId="29E39FC7" w14:textId="47EFFBE8" w:rsidR="00226991" w:rsidRPr="00D0230E" w:rsidRDefault="00226991" w:rsidP="00D83FD2">
      <w:pPr>
        <w:spacing w:line="360" w:lineRule="auto"/>
        <w:rPr>
          <w:rFonts w:ascii="Times New Roman" w:hAnsi="Times New Roman" w:cs="Times New Roman"/>
          <w:b/>
          <w:bCs/>
          <w:sz w:val="24"/>
          <w:szCs w:val="24"/>
        </w:rPr>
      </w:pP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758592" behindDoc="0" locked="0" layoutInCell="1" allowOverlap="1" wp14:anchorId="3B6F2A08" wp14:editId="1C4BA72F">
                <wp:simplePos x="0" y="0"/>
                <wp:positionH relativeFrom="column">
                  <wp:posOffset>171450</wp:posOffset>
                </wp:positionH>
                <wp:positionV relativeFrom="paragraph">
                  <wp:posOffset>345440</wp:posOffset>
                </wp:positionV>
                <wp:extent cx="1638300" cy="352425"/>
                <wp:effectExtent l="0" t="0" r="19050" b="28575"/>
                <wp:wrapNone/>
                <wp:docPr id="1344997452" name="Rectangle: Rounded Corners 34"/>
                <wp:cNvGraphicFramePr/>
                <a:graphic xmlns:a="http://schemas.openxmlformats.org/drawingml/2006/main">
                  <a:graphicData uri="http://schemas.microsoft.com/office/word/2010/wordprocessingShape">
                    <wps:wsp>
                      <wps:cNvSpPr/>
                      <wps:spPr>
                        <a:xfrm>
                          <a:off x="0" y="0"/>
                          <a:ext cx="1638300" cy="3524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10973BA" w14:textId="61B07E86" w:rsidR="00226991" w:rsidRDefault="00226991" w:rsidP="00226991">
                            <w:pPr>
                              <w:jc w:val="center"/>
                            </w:pPr>
                            <w:r>
                              <w:t>Event 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6F2A08" id="Rectangle: Rounded Corners 34" o:spid="_x0000_s1070" style="position:absolute;margin-left:13.5pt;margin-top:27.2pt;width:129pt;height:27.75pt;z-index:2517585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" fillcolor="#4472c4 [3204]" strokecolor="#09101d [484]" strokeweight="1pt">
                <v:stroke joinstyle="miter"/>
                <v:textbox>
                  <w:txbxContent>
                    <w:p w14:paraId="710973BA" w14:textId="61B07E86" w:rsidR="00226991" w:rsidRDefault="00226991" w:rsidP="00226991">
                      <w:pPr>
                        <w:jc w:val="center"/>
                      </w:pPr>
                      <w:r>
                        <w:t>Event Calendar</w:t>
                      </w:r>
                    </w:p>
                  </w:txbxContent>
                </v:textbox>
              </v:roundrect>
            </w:pict>
          </mc:Fallback>
        </mc:AlternateContent>
      </w:r>
    </w:p>
    <w:p w14:paraId="5D9D3AE5" w14:textId="30FB9C87" w:rsidR="00226991" w:rsidRPr="00D0230E" w:rsidRDefault="00161CB1" w:rsidP="00D83FD2">
      <w:pPr>
        <w:spacing w:line="360" w:lineRule="auto"/>
        <w:rPr>
          <w:rFonts w:ascii="Times New Roman" w:hAnsi="Times New Roman" w:cs="Times New Roman"/>
          <w:b/>
          <w:bCs/>
          <w:sz w:val="24"/>
          <w:szCs w:val="24"/>
        </w:rPr>
      </w:pP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766784" behindDoc="0" locked="0" layoutInCell="1" allowOverlap="1" wp14:anchorId="4C52A1BA" wp14:editId="7A85940A">
                <wp:simplePos x="0" y="0"/>
                <wp:positionH relativeFrom="column">
                  <wp:posOffset>3600450</wp:posOffset>
                </wp:positionH>
                <wp:positionV relativeFrom="paragraph">
                  <wp:posOffset>365760</wp:posOffset>
                </wp:positionV>
                <wp:extent cx="1638300" cy="352425"/>
                <wp:effectExtent l="0" t="0" r="19050" b="28575"/>
                <wp:wrapNone/>
                <wp:docPr id="1697682975" name="Rectangle: Rounded Corners 34"/>
                <wp:cNvGraphicFramePr/>
                <a:graphic xmlns:a="http://schemas.openxmlformats.org/drawingml/2006/main">
                  <a:graphicData uri="http://schemas.microsoft.com/office/word/2010/wordprocessingShape">
                    <wps:wsp>
                      <wps:cNvSpPr/>
                      <wps:spPr>
                        <a:xfrm>
                          <a:off x="0" y="0"/>
                          <a:ext cx="1638300" cy="3524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0C3C5D" w14:textId="1A95A86F" w:rsidR="00226991" w:rsidRDefault="00226991" w:rsidP="00226991">
                            <w:pPr>
                              <w:jc w:val="center"/>
                            </w:pPr>
                            <w:r>
                              <w:t>Month Week 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52A1BA" id="_x0000_s1071" style="position:absolute;margin-left:283.5pt;margin-top:28.8pt;width:129pt;height:27.75pt;z-index:2517667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" fillcolor="#4472c4 [3204]" strokecolor="#09101d [484]" strokeweight="1pt">
                <v:stroke joinstyle="miter"/>
                <v:textbox>
                  <w:txbxContent>
                    <w:p w14:paraId="1B0C3C5D" w14:textId="1A95A86F" w:rsidR="00226991" w:rsidRDefault="00226991" w:rsidP="00226991">
                      <w:pPr>
                        <w:jc w:val="center"/>
                      </w:pPr>
                      <w:r>
                        <w:t>Month Week Day</w:t>
                      </w:r>
                    </w:p>
                  </w:txbxContent>
                </v:textbox>
              </v:roundrect>
            </w:pict>
          </mc:Fallback>
        </mc:AlternateContent>
      </w:r>
    </w:p>
    <w:p w14:paraId="5A74986D" w14:textId="38B5C963" w:rsidR="00226991" w:rsidRPr="00D0230E" w:rsidRDefault="00226991" w:rsidP="00D83FD2">
      <w:pPr>
        <w:spacing w:line="360" w:lineRule="auto"/>
        <w:rPr>
          <w:rFonts w:ascii="Times New Roman" w:hAnsi="Times New Roman" w:cs="Times New Roman"/>
          <w:b/>
          <w:bCs/>
          <w:sz w:val="24"/>
          <w:szCs w:val="24"/>
        </w:rPr>
      </w:pP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764736" behindDoc="0" locked="0" layoutInCell="1" allowOverlap="1" wp14:anchorId="09A2ECB4" wp14:editId="1A552D82">
                <wp:simplePos x="0" y="0"/>
                <wp:positionH relativeFrom="margin">
                  <wp:posOffset>2295525</wp:posOffset>
                </wp:positionH>
                <wp:positionV relativeFrom="paragraph">
                  <wp:posOffset>5080</wp:posOffset>
                </wp:positionV>
                <wp:extent cx="914400" cy="276225"/>
                <wp:effectExtent l="0" t="0" r="19050" b="28575"/>
                <wp:wrapNone/>
                <wp:docPr id="772607965" name="Rectangle: Rounded Corners 26"/>
                <wp:cNvGraphicFramePr/>
                <a:graphic xmlns:a="http://schemas.openxmlformats.org/drawingml/2006/main">
                  <a:graphicData uri="http://schemas.microsoft.com/office/word/2010/wordprocessingShape">
                    <wps:wsp>
                      <wps:cNvSpPr/>
                      <wps:spPr>
                        <a:xfrm>
                          <a:off x="0" y="0"/>
                          <a:ext cx="914400" cy="276225"/>
                        </a:xfrm>
                        <a:prstGeom prst="roundRect">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7DD626E" w14:textId="29FF44BA" w:rsidR="00226991" w:rsidRDefault="00226991" w:rsidP="00226991">
                            <w:pPr>
                              <w:jc w:val="center"/>
                            </w:pPr>
                            <w:r>
                              <w:t>Date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A2ECB4" id="_x0000_s1072" style="position:absolute;margin-left:180.75pt;margin-top:.4pt;width:1in;height:21.7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" fillcolor="#7f7f7f [1612]" strokecolor="#09101d [484]" strokeweight="1pt">
                <v:stroke joinstyle="miter"/>
                <v:textbox>
                  <w:txbxContent>
                    <w:p w14:paraId="37DD626E" w14:textId="29FF44BA" w:rsidR="00226991" w:rsidRDefault="00226991" w:rsidP="00226991">
                      <w:pPr>
                        <w:jc w:val="center"/>
                      </w:pPr>
                      <w:r>
                        <w:t>Date Here</w:t>
                      </w:r>
                    </w:p>
                  </w:txbxContent>
                </v:textbox>
                <w10:wrap anchorx="margin"/>
              </v:roundrect>
            </w:pict>
          </mc:Fallback>
        </mc:AlternateContent>
      </w: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762688" behindDoc="0" locked="0" layoutInCell="1" allowOverlap="1" wp14:anchorId="54463367" wp14:editId="6B9FAF93">
                <wp:simplePos x="0" y="0"/>
                <wp:positionH relativeFrom="margin">
                  <wp:posOffset>942975</wp:posOffset>
                </wp:positionH>
                <wp:positionV relativeFrom="paragraph">
                  <wp:posOffset>14605</wp:posOffset>
                </wp:positionV>
                <wp:extent cx="609600" cy="276225"/>
                <wp:effectExtent l="0" t="0" r="19050" b="28575"/>
                <wp:wrapNone/>
                <wp:docPr id="605917017" name="Rectangle: Rounded Corners 26"/>
                <wp:cNvGraphicFramePr/>
                <a:graphic xmlns:a="http://schemas.openxmlformats.org/drawingml/2006/main">
                  <a:graphicData uri="http://schemas.microsoft.com/office/word/2010/wordprocessingShape">
                    <wps:wsp>
                      <wps:cNvSpPr/>
                      <wps:spPr>
                        <a:xfrm>
                          <a:off x="0" y="0"/>
                          <a:ext cx="609600" cy="276225"/>
                        </a:xfrm>
                        <a:prstGeom prst="roundRect">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4178D1B" w14:textId="65C7AA4E" w:rsidR="00226991" w:rsidRDefault="00226991" w:rsidP="00226991">
                            <w:pPr>
                              <w:jc w:val="center"/>
                            </w:pPr>
                            <w:r>
                              <w:t>Today</w:t>
                            </w:r>
                          </w:p>
                          <w:p w14:paraId="6BA04B5B" w14:textId="7F77E268" w:rsidR="00226991" w:rsidRDefault="00226991" w:rsidP="00226991">
                            <w: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463367" id="_x0000_s1073" style="position:absolute;margin-left:74.25pt;margin-top:1.15pt;width:48pt;height:21.7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" fillcolor="#7f7f7f [1612]" strokecolor="#09101d [484]" strokeweight="1pt">
                <v:stroke joinstyle="miter"/>
                <v:textbox>
                  <w:txbxContent>
                    <w:p w14:paraId="34178D1B" w14:textId="65C7AA4E" w:rsidR="00226991" w:rsidRDefault="00226991" w:rsidP="00226991">
                      <w:pPr>
                        <w:jc w:val="center"/>
                      </w:pPr>
                      <w:r>
                        <w:t>Today</w:t>
                      </w:r>
                    </w:p>
                    <w:p w14:paraId="6BA04B5B" w14:textId="7F77E268" w:rsidR="00226991" w:rsidRDefault="00226991" w:rsidP="00226991">
                      <w:r>
                        <w:t>t</w:t>
                      </w:r>
                    </w:p>
                  </w:txbxContent>
                </v:textbox>
                <w10:wrap anchorx="margin"/>
              </v:roundrect>
            </w:pict>
          </mc:Fallback>
        </mc:AlternateContent>
      </w: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760640" behindDoc="0" locked="0" layoutInCell="1" allowOverlap="1" wp14:anchorId="069F424F" wp14:editId="69285CE5">
                <wp:simplePos x="0" y="0"/>
                <wp:positionH relativeFrom="margin">
                  <wp:posOffset>247650</wp:posOffset>
                </wp:positionH>
                <wp:positionV relativeFrom="paragraph">
                  <wp:posOffset>5080</wp:posOffset>
                </wp:positionV>
                <wp:extent cx="609600" cy="276225"/>
                <wp:effectExtent l="0" t="0" r="19050" b="28575"/>
                <wp:wrapNone/>
                <wp:docPr id="2012191863" name="Rectangle: Rounded Corners 26"/>
                <wp:cNvGraphicFramePr/>
                <a:graphic xmlns:a="http://schemas.openxmlformats.org/drawingml/2006/main">
                  <a:graphicData uri="http://schemas.microsoft.com/office/word/2010/wordprocessingShape">
                    <wps:wsp>
                      <wps:cNvSpPr/>
                      <wps:spPr>
                        <a:xfrm>
                          <a:off x="0" y="0"/>
                          <a:ext cx="609600" cy="276225"/>
                        </a:xfrm>
                        <a:prstGeom prst="roundRect">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5BD5DF9" w14:textId="655CCC54" w:rsidR="00226991" w:rsidRDefault="00226991" w:rsidP="00226991">
                            <w:pPr>
                              <w:jc w:val="center"/>
                            </w:pPr>
                            <w:r>
                              <w:t>&lt; &gt;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9F424F" id="_x0000_s1074" style="position:absolute;margin-left:19.5pt;margin-top:.4pt;width:48pt;height:21.7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" fillcolor="#7f7f7f [1612]" strokecolor="#09101d [484]" strokeweight="1pt">
                <v:stroke joinstyle="miter"/>
                <v:textbox>
                  <w:txbxContent>
                    <w:p w14:paraId="15BD5DF9" w14:textId="655CCC54" w:rsidR="00226991" w:rsidRDefault="00226991" w:rsidP="00226991">
                      <w:pPr>
                        <w:jc w:val="center"/>
                      </w:pPr>
                      <w:r>
                        <w:t>&lt; &gt;</w:t>
                      </w:r>
                    </w:p>
                  </w:txbxContent>
                </v:textbox>
                <w10:wrap anchorx="margin"/>
              </v:roundrect>
            </w:pict>
          </mc:Fallback>
        </mc:AlternateContent>
      </w:r>
    </w:p>
    <w:p w14:paraId="4A894FF7" w14:textId="5BE2A3EF" w:rsidR="00226991" w:rsidRPr="00D0230E" w:rsidRDefault="00226991" w:rsidP="00D83FD2">
      <w:pPr>
        <w:spacing w:line="360" w:lineRule="auto"/>
        <w:rPr>
          <w:rFonts w:ascii="Times New Roman" w:hAnsi="Times New Roman" w:cs="Times New Roman"/>
          <w:b/>
          <w:bCs/>
          <w:sz w:val="24"/>
          <w:szCs w:val="24"/>
        </w:rPr>
      </w:pP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768832" behindDoc="0" locked="0" layoutInCell="1" allowOverlap="1" wp14:anchorId="598225EF" wp14:editId="183D1C2A">
                <wp:simplePos x="0" y="0"/>
                <wp:positionH relativeFrom="column">
                  <wp:posOffset>152400</wp:posOffset>
                </wp:positionH>
                <wp:positionV relativeFrom="paragraph">
                  <wp:posOffset>130175</wp:posOffset>
                </wp:positionV>
                <wp:extent cx="5191125" cy="1057275"/>
                <wp:effectExtent l="0" t="0" r="28575" b="28575"/>
                <wp:wrapNone/>
                <wp:docPr id="1452913983" name="Rectangle: Rounded Corners 31"/>
                <wp:cNvGraphicFramePr/>
                <a:graphic xmlns:a="http://schemas.openxmlformats.org/drawingml/2006/main">
                  <a:graphicData uri="http://schemas.microsoft.com/office/word/2010/wordprocessingShape">
                    <wps:wsp>
                      <wps:cNvSpPr/>
                      <wps:spPr>
                        <a:xfrm>
                          <a:off x="0" y="0"/>
                          <a:ext cx="5191125" cy="105727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C155E87" w14:textId="5DBA88DF" w:rsidR="00226991" w:rsidRDefault="00226991" w:rsidP="00226991">
                            <w:pPr>
                              <w:jc w:val="center"/>
                            </w:pPr>
                            <w:r>
                              <w:t>Calendar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98225EF" id="_x0000_s1075" style="position:absolute;margin-left:12pt;margin-top:10.25pt;width:408.75pt;height:83.25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" fillcolor="#4472c4 [3204]" strokecolor="#09101d [484]" strokeweight="1pt">
                <v:stroke joinstyle="miter"/>
                <v:textbox>
                  <w:txbxContent>
                    <w:p w14:paraId="4C155E87" w14:textId="5DBA88DF" w:rsidR="00226991" w:rsidRDefault="00226991" w:rsidP="00226991">
                      <w:pPr>
                        <w:jc w:val="center"/>
                      </w:pPr>
                      <w:r>
                        <w:t>Calendar Here</w:t>
                      </w:r>
                    </w:p>
                  </w:txbxContent>
                </v:textbox>
              </v:roundrect>
            </w:pict>
          </mc:Fallback>
        </mc:AlternateContent>
      </w:r>
    </w:p>
    <w:p w14:paraId="38051029" w14:textId="77777777" w:rsidR="00226991" w:rsidRPr="00D0230E" w:rsidRDefault="00226991" w:rsidP="00D83FD2">
      <w:pPr>
        <w:spacing w:line="360" w:lineRule="auto"/>
        <w:rPr>
          <w:rFonts w:ascii="Times New Roman" w:hAnsi="Times New Roman" w:cs="Times New Roman"/>
          <w:b/>
          <w:bCs/>
          <w:sz w:val="24"/>
          <w:szCs w:val="24"/>
        </w:rPr>
      </w:pPr>
    </w:p>
    <w:p w14:paraId="6C78895D" w14:textId="77777777" w:rsidR="00226991" w:rsidRPr="00D0230E" w:rsidRDefault="00226991" w:rsidP="00D83FD2">
      <w:pPr>
        <w:spacing w:line="360" w:lineRule="auto"/>
        <w:rPr>
          <w:rFonts w:ascii="Times New Roman" w:hAnsi="Times New Roman" w:cs="Times New Roman"/>
          <w:b/>
          <w:bCs/>
          <w:sz w:val="24"/>
          <w:szCs w:val="24"/>
        </w:rPr>
      </w:pPr>
    </w:p>
    <w:p w14:paraId="738C1E4E" w14:textId="77777777" w:rsidR="00DB3D02" w:rsidRDefault="00DB3D02" w:rsidP="00D83FD2">
      <w:pPr>
        <w:spacing w:line="360" w:lineRule="auto"/>
        <w:rPr>
          <w:rFonts w:ascii="Times New Roman" w:hAnsi="Times New Roman" w:cs="Times New Roman"/>
          <w:b/>
          <w:bCs/>
          <w:sz w:val="24"/>
          <w:szCs w:val="24"/>
        </w:rPr>
      </w:pPr>
    </w:p>
    <w:p w14:paraId="49E3AB17" w14:textId="4F67321A" w:rsidR="00116890" w:rsidRPr="00D0230E" w:rsidRDefault="00161CB1" w:rsidP="00DB3D02">
      <w:pPr>
        <w:spacing w:line="360" w:lineRule="auto"/>
        <w:jc w:val="center"/>
        <w:rPr>
          <w:rFonts w:ascii="Times New Roman" w:hAnsi="Times New Roman" w:cs="Times New Roman"/>
          <w:b/>
          <w:bCs/>
          <w:sz w:val="24"/>
          <w:szCs w:val="24"/>
        </w:rPr>
      </w:pP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726848" behindDoc="0" locked="0" layoutInCell="1" allowOverlap="1" wp14:anchorId="57DC85EB" wp14:editId="7CE7A737">
                <wp:simplePos x="0" y="0"/>
                <wp:positionH relativeFrom="margin">
                  <wp:align>right</wp:align>
                </wp:positionH>
                <wp:positionV relativeFrom="paragraph">
                  <wp:posOffset>365125</wp:posOffset>
                </wp:positionV>
                <wp:extent cx="5467350" cy="3571875"/>
                <wp:effectExtent l="0" t="0" r="19050" b="28575"/>
                <wp:wrapNone/>
                <wp:docPr id="84378469" name="Rectangle 7"/>
                <wp:cNvGraphicFramePr/>
                <a:graphic xmlns:a="http://schemas.openxmlformats.org/drawingml/2006/main">
                  <a:graphicData uri="http://schemas.microsoft.com/office/word/2010/wordprocessingShape">
                    <wps:wsp>
                      <wps:cNvSpPr/>
                      <wps:spPr>
                        <a:xfrm>
                          <a:off x="0" y="0"/>
                          <a:ext cx="5467350" cy="3571875"/>
                        </a:xfrm>
                        <a:prstGeom prst="rect">
                          <a:avLst/>
                        </a:prstGeom>
                        <a:solidFill>
                          <a:schemeClr val="bg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3AC42A1" w14:textId="77777777" w:rsidR="00226991" w:rsidRDefault="00226991" w:rsidP="00226991">
                            <w:pPr>
                              <w:jc w:val="center"/>
                            </w:pPr>
                          </w:p>
                          <w:p w14:paraId="0284D5E9" w14:textId="77777777" w:rsidR="00226991" w:rsidRDefault="00226991" w:rsidP="0022699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DC85EB" id="_x0000_s1076" style="position:absolute;left:0;text-align:left;margin-left:379.3pt;margin-top:28.75pt;width:430.5pt;height:281.25pt;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" fillcolor="#bfbfbf [2412]" strokecolor="#09101d [484]" strokeweight="1pt">
                <v:textbox>
                  <w:txbxContent>
                    <w:p w14:paraId="03AC42A1" w14:textId="77777777" w:rsidR="00226991" w:rsidRDefault="00226991" w:rsidP="00226991">
                      <w:pPr>
                        <w:jc w:val="center"/>
                      </w:pPr>
                    </w:p>
                    <w:p w14:paraId="0284D5E9" w14:textId="77777777" w:rsidR="00226991" w:rsidRDefault="00226991" w:rsidP="00226991"/>
                  </w:txbxContent>
                </v:textbox>
                <w10:wrap anchorx="margin"/>
              </v:rect>
            </w:pict>
          </mc:Fallback>
        </mc:AlternateContent>
      </w:r>
      <w:r w:rsidR="00DB3D02">
        <w:rPr>
          <w:rFonts w:ascii="Times New Roman" w:hAnsi="Times New Roman" w:cs="Times New Roman"/>
          <w:b/>
          <w:bCs/>
          <w:sz w:val="24"/>
          <w:szCs w:val="24"/>
        </w:rPr>
        <w:t>Shape 6: Wire Frame for Event Calendar Page</w:t>
      </w:r>
    </w:p>
    <w:p w14:paraId="09E72612" w14:textId="7CE702E4" w:rsidR="00226991" w:rsidRPr="00D0230E" w:rsidRDefault="00161CB1" w:rsidP="00D83FD2">
      <w:pPr>
        <w:spacing w:line="360" w:lineRule="auto"/>
        <w:rPr>
          <w:rFonts w:ascii="Times New Roman" w:hAnsi="Times New Roman" w:cs="Times New Roman"/>
          <w:b/>
          <w:bCs/>
          <w:sz w:val="24"/>
          <w:szCs w:val="24"/>
        </w:rPr>
      </w:pP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728896" behindDoc="0" locked="0" layoutInCell="1" allowOverlap="1" wp14:anchorId="0FF82C43" wp14:editId="4566E21C">
                <wp:simplePos x="0" y="0"/>
                <wp:positionH relativeFrom="margin">
                  <wp:align>right</wp:align>
                </wp:positionH>
                <wp:positionV relativeFrom="paragraph">
                  <wp:posOffset>10795</wp:posOffset>
                </wp:positionV>
                <wp:extent cx="5457825" cy="533400"/>
                <wp:effectExtent l="0" t="0" r="28575" b="19050"/>
                <wp:wrapNone/>
                <wp:docPr id="1847975163" name="Rectangle: Rounded Corners 25"/>
                <wp:cNvGraphicFramePr/>
                <a:graphic xmlns:a="http://schemas.openxmlformats.org/drawingml/2006/main">
                  <a:graphicData uri="http://schemas.microsoft.com/office/word/2010/wordprocessingShape">
                    <wps:wsp>
                      <wps:cNvSpPr/>
                      <wps:spPr>
                        <a:xfrm>
                          <a:off x="0" y="0"/>
                          <a:ext cx="5457825" cy="5334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F4A1B4" id="Rectangle: Rounded Corners 25" o:spid="_x0000_s1026" style="position:absolute;margin-left:378.55pt;margin-top:.85pt;width:429.75pt;height:42pt;z-index:2517288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" fillcolor="#4472c4 [3204]" strokecolor="#09101d [484]" strokeweight="1pt">
                <v:stroke joinstyle="miter"/>
                <w10:wrap anchorx="margin"/>
              </v:roundrect>
            </w:pict>
          </mc:Fallback>
        </mc:AlternateContent>
      </w:r>
      <w:r w:rsidR="00226991"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732992" behindDoc="0" locked="0" layoutInCell="1" allowOverlap="1" wp14:anchorId="0A84765B" wp14:editId="0947A799">
                <wp:simplePos x="0" y="0"/>
                <wp:positionH relativeFrom="margin">
                  <wp:posOffset>4391025</wp:posOffset>
                </wp:positionH>
                <wp:positionV relativeFrom="paragraph">
                  <wp:posOffset>163195</wp:posOffset>
                </wp:positionV>
                <wp:extent cx="771525" cy="285750"/>
                <wp:effectExtent l="0" t="0" r="28575" b="19050"/>
                <wp:wrapNone/>
                <wp:docPr id="647489677" name="Rectangle: Rounded Corners 26"/>
                <wp:cNvGraphicFramePr/>
                <a:graphic xmlns:a="http://schemas.openxmlformats.org/drawingml/2006/main">
                  <a:graphicData uri="http://schemas.microsoft.com/office/word/2010/wordprocessingShape">
                    <wps:wsp>
                      <wps:cNvSpPr/>
                      <wps:spPr>
                        <a:xfrm>
                          <a:off x="0" y="0"/>
                          <a:ext cx="771525" cy="285750"/>
                        </a:xfrm>
                        <a:prstGeom prst="roundRect">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0FFCC78" w14:textId="77777777" w:rsidR="00226991" w:rsidRDefault="00226991" w:rsidP="00226991">
                            <w: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A84765B" id="_x0000_s1077" style="position:absolute;margin-left:345.75pt;margin-top:12.85pt;width:60.75pt;height:22.5pt;z-index:2517329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" fillcolor="#7f7f7f [1612]" strokecolor="#09101d [484]" strokeweight="1pt">
                <v:stroke joinstyle="miter"/>
                <v:textbox>
                  <w:txbxContent>
                    <w:p w14:paraId="50FFCC78" w14:textId="77777777" w:rsidR="00226991" w:rsidRDefault="00226991" w:rsidP="00226991">
                      <w:r>
                        <w:t>Log Out</w:t>
                      </w:r>
                    </w:p>
                  </w:txbxContent>
                </v:textbox>
                <w10:wrap anchorx="margin"/>
              </v:roundrect>
            </w:pict>
          </mc:Fallback>
        </mc:AlternateContent>
      </w:r>
      <w:r w:rsidR="00226991"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730944" behindDoc="0" locked="0" layoutInCell="1" allowOverlap="1" wp14:anchorId="6A82F7ED" wp14:editId="3809FFE0">
                <wp:simplePos x="0" y="0"/>
                <wp:positionH relativeFrom="margin">
                  <wp:posOffset>95250</wp:posOffset>
                </wp:positionH>
                <wp:positionV relativeFrom="paragraph">
                  <wp:posOffset>77470</wp:posOffset>
                </wp:positionV>
                <wp:extent cx="638175" cy="352425"/>
                <wp:effectExtent l="0" t="0" r="28575" b="28575"/>
                <wp:wrapNone/>
                <wp:docPr id="418905446" name="Rectangle: Rounded Corners 26"/>
                <wp:cNvGraphicFramePr/>
                <a:graphic xmlns:a="http://schemas.openxmlformats.org/drawingml/2006/main">
                  <a:graphicData uri="http://schemas.microsoft.com/office/word/2010/wordprocessingShape">
                    <wps:wsp>
                      <wps:cNvSpPr/>
                      <wps:spPr>
                        <a:xfrm>
                          <a:off x="0" y="0"/>
                          <a:ext cx="638175" cy="352425"/>
                        </a:xfrm>
                        <a:prstGeom prst="roundRect">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308DB01" w14:textId="77777777" w:rsidR="00226991" w:rsidRDefault="00226991" w:rsidP="00226991">
                            <w:pPr>
                              <w:jc w:val="center"/>
                            </w:pPr>
                            <w:r>
                              <w:t>Nav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82F7ED" id="_x0000_s1078" style="position:absolute;margin-left:7.5pt;margin-top:6.1pt;width:50.25pt;height:27.7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" fillcolor="#7f7f7f [1612]" strokecolor="#09101d [484]" strokeweight="1pt">
                <v:stroke joinstyle="miter"/>
                <v:textbox>
                  <w:txbxContent>
                    <w:p w14:paraId="4308DB01" w14:textId="77777777" w:rsidR="00226991" w:rsidRDefault="00226991" w:rsidP="00226991">
                      <w:pPr>
                        <w:jc w:val="center"/>
                      </w:pPr>
                      <w:r>
                        <w:t>Nav</w:t>
                      </w:r>
                    </w:p>
                  </w:txbxContent>
                </v:textbox>
                <w10:wrap anchorx="margin"/>
              </v:roundrect>
            </w:pict>
          </mc:Fallback>
        </mc:AlternateContent>
      </w:r>
    </w:p>
    <w:p w14:paraId="4FA6AFBE" w14:textId="0DAAAB5C" w:rsidR="00226991" w:rsidRPr="00D0230E" w:rsidRDefault="00226991" w:rsidP="00D83FD2">
      <w:pPr>
        <w:spacing w:line="360" w:lineRule="auto"/>
        <w:rPr>
          <w:rFonts w:ascii="Times New Roman" w:hAnsi="Times New Roman" w:cs="Times New Roman"/>
          <w:b/>
          <w:bCs/>
          <w:sz w:val="24"/>
          <w:szCs w:val="24"/>
        </w:rPr>
      </w:pP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735040" behindDoc="0" locked="0" layoutInCell="1" allowOverlap="1" wp14:anchorId="5B25CFE1" wp14:editId="3E7E599F">
                <wp:simplePos x="0" y="0"/>
                <wp:positionH relativeFrom="column">
                  <wp:posOffset>47625</wp:posOffset>
                </wp:positionH>
                <wp:positionV relativeFrom="paragraph">
                  <wp:posOffset>297815</wp:posOffset>
                </wp:positionV>
                <wp:extent cx="2066925" cy="285750"/>
                <wp:effectExtent l="0" t="0" r="28575" b="19050"/>
                <wp:wrapNone/>
                <wp:docPr id="2020137125" name="Rectangle 28"/>
                <wp:cNvGraphicFramePr/>
                <a:graphic xmlns:a="http://schemas.openxmlformats.org/drawingml/2006/main">
                  <a:graphicData uri="http://schemas.microsoft.com/office/word/2010/wordprocessingShape">
                    <wps:wsp>
                      <wps:cNvSpPr/>
                      <wps:spPr>
                        <a:xfrm>
                          <a:off x="0" y="0"/>
                          <a:ext cx="2066925" cy="2857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7E3FE8E" w14:textId="77777777" w:rsidR="00226991" w:rsidRPr="00226991" w:rsidRDefault="00226991" w:rsidP="00226991">
                            <w:pPr>
                              <w:jc w:val="center"/>
                              <w:rPr>
                                <w:lang w:val="en-US"/>
                              </w:rPr>
                            </w:pPr>
                            <w:r w:rsidRPr="00226991">
                              <w:rPr>
                                <w:lang w:val="en-US"/>
                              </w:rPr>
                              <w:t>Manage Bookings</w:t>
                            </w:r>
                          </w:p>
                          <w:p w14:paraId="1827BBFB" w14:textId="5704A2BD" w:rsidR="00226991" w:rsidRDefault="00226991" w:rsidP="002269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25CFE1" id="_x0000_s1079" style="position:absolute;margin-left:3.75pt;margin-top:23.45pt;width:162.75pt;height:22.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" fillcolor="#4472c4 [3204]" strokecolor="#09101d [484]" strokeweight="1pt">
                <v:textbox>
                  <w:txbxContent>
                    <w:p w14:paraId="67E3FE8E" w14:textId="77777777" w:rsidR="00226991" w:rsidRPr="00226991" w:rsidRDefault="00226991" w:rsidP="00226991">
                      <w:pPr>
                        <w:jc w:val="center"/>
                        <w:rPr>
                          <w:lang w:val="en-US"/>
                        </w:rPr>
                      </w:pPr>
                      <w:r w:rsidRPr="00226991">
                        <w:rPr>
                          <w:lang w:val="en-US"/>
                        </w:rPr>
                        <w:t>Manage Bookings</w:t>
                      </w:r>
                    </w:p>
                    <w:p w14:paraId="1827BBFB" w14:textId="5704A2BD" w:rsidR="00226991" w:rsidRDefault="00226991" w:rsidP="00226991">
                      <w:pPr>
                        <w:jc w:val="center"/>
                      </w:pPr>
                    </w:p>
                  </w:txbxContent>
                </v:textbox>
              </v:rect>
            </w:pict>
          </mc:Fallback>
        </mc:AlternateContent>
      </w:r>
    </w:p>
    <w:p w14:paraId="44AE899F" w14:textId="6B841BF0" w:rsidR="00226991" w:rsidRPr="00D0230E" w:rsidRDefault="00226991" w:rsidP="00D83FD2">
      <w:pPr>
        <w:spacing w:line="360" w:lineRule="auto"/>
        <w:rPr>
          <w:rFonts w:ascii="Times New Roman" w:hAnsi="Times New Roman" w:cs="Times New Roman"/>
          <w:b/>
          <w:bCs/>
          <w:sz w:val="24"/>
          <w:szCs w:val="24"/>
        </w:rPr>
      </w:pPr>
    </w:p>
    <w:p w14:paraId="69646354" w14:textId="18E97667" w:rsidR="00226991" w:rsidRPr="00D0230E" w:rsidRDefault="00161CB1" w:rsidP="00D83FD2">
      <w:pPr>
        <w:spacing w:line="360" w:lineRule="auto"/>
        <w:rPr>
          <w:rFonts w:ascii="Times New Roman" w:hAnsi="Times New Roman" w:cs="Times New Roman"/>
          <w:b/>
          <w:bCs/>
          <w:sz w:val="24"/>
          <w:szCs w:val="24"/>
        </w:rPr>
      </w:pP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742208" behindDoc="0" locked="0" layoutInCell="1" allowOverlap="1" wp14:anchorId="4ACB335F" wp14:editId="06BB366E">
                <wp:simplePos x="0" y="0"/>
                <wp:positionH relativeFrom="column">
                  <wp:posOffset>3981450</wp:posOffset>
                </wp:positionH>
                <wp:positionV relativeFrom="paragraph">
                  <wp:posOffset>157480</wp:posOffset>
                </wp:positionV>
                <wp:extent cx="1238250" cy="295275"/>
                <wp:effectExtent l="0" t="0" r="19050" b="28575"/>
                <wp:wrapNone/>
                <wp:docPr id="993916920" name="Rectangle: Rounded Corners 33"/>
                <wp:cNvGraphicFramePr/>
                <a:graphic xmlns:a="http://schemas.openxmlformats.org/drawingml/2006/main">
                  <a:graphicData uri="http://schemas.microsoft.com/office/word/2010/wordprocessingShape">
                    <wps:wsp>
                      <wps:cNvSpPr/>
                      <wps:spPr>
                        <a:xfrm>
                          <a:off x="0" y="0"/>
                          <a:ext cx="1238250" cy="29527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B274AEA" w14:textId="0865C723" w:rsidR="00226991" w:rsidRDefault="00226991" w:rsidP="00226991">
                            <w:pPr>
                              <w:jc w:val="center"/>
                            </w:pPr>
                            <w:r>
                              <w:t>To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ACB335F" id="Rectangle: Rounded Corners 33" o:spid="_x0000_s1080" style="position:absolute;margin-left:313.5pt;margin-top:12.4pt;width:97.5pt;height:23.2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" fillcolor="#4472c4 [3204]" strokecolor="#09101d [484]" strokeweight="1pt">
                <v:stroke joinstyle="miter"/>
                <v:textbox>
                  <w:txbxContent>
                    <w:p w14:paraId="4B274AEA" w14:textId="0865C723" w:rsidR="00226991" w:rsidRDefault="00226991" w:rsidP="00226991">
                      <w:pPr>
                        <w:jc w:val="center"/>
                      </w:pPr>
                      <w:r>
                        <w:t>To Date</w:t>
                      </w:r>
                    </w:p>
                  </w:txbxContent>
                </v:textbox>
              </v:roundrect>
            </w:pict>
          </mc:Fallback>
        </mc:AlternateContent>
      </w: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740160" behindDoc="0" locked="0" layoutInCell="1" allowOverlap="1" wp14:anchorId="3A532726" wp14:editId="3010D743">
                <wp:simplePos x="0" y="0"/>
                <wp:positionH relativeFrom="column">
                  <wp:posOffset>2743200</wp:posOffset>
                </wp:positionH>
                <wp:positionV relativeFrom="paragraph">
                  <wp:posOffset>173990</wp:posOffset>
                </wp:positionV>
                <wp:extent cx="1076325" cy="295275"/>
                <wp:effectExtent l="0" t="0" r="28575" b="28575"/>
                <wp:wrapNone/>
                <wp:docPr id="1805327406" name="Rectangle: Rounded Corners 33"/>
                <wp:cNvGraphicFramePr/>
                <a:graphic xmlns:a="http://schemas.openxmlformats.org/drawingml/2006/main">
                  <a:graphicData uri="http://schemas.microsoft.com/office/word/2010/wordprocessingShape">
                    <wps:wsp>
                      <wps:cNvSpPr/>
                      <wps:spPr>
                        <a:xfrm>
                          <a:off x="0" y="0"/>
                          <a:ext cx="1076325" cy="29527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FA24579" w14:textId="44B3A1D5" w:rsidR="00226991" w:rsidRDefault="00226991" w:rsidP="00226991">
                            <w:pPr>
                              <w:jc w:val="center"/>
                            </w:pPr>
                            <w:r>
                              <w:t>From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A532726" id="_x0000_s1081" style="position:absolute;margin-left:3in;margin-top:13.7pt;width:84.75pt;height:23.25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" fillcolor="#4472c4 [3204]" strokecolor="#09101d [484]" strokeweight="1pt">
                <v:stroke joinstyle="miter"/>
                <v:textbox>
                  <w:txbxContent>
                    <w:p w14:paraId="0FA24579" w14:textId="44B3A1D5" w:rsidR="00226991" w:rsidRDefault="00226991" w:rsidP="00226991">
                      <w:pPr>
                        <w:jc w:val="center"/>
                      </w:pPr>
                      <w:r>
                        <w:t>From Date</w:t>
                      </w:r>
                    </w:p>
                  </w:txbxContent>
                </v:textbox>
              </v:roundrect>
            </w:pict>
          </mc:Fallback>
        </mc:AlternateContent>
      </w: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738112" behindDoc="0" locked="0" layoutInCell="1" allowOverlap="1" wp14:anchorId="6796782F" wp14:editId="35AA945D">
                <wp:simplePos x="0" y="0"/>
                <wp:positionH relativeFrom="column">
                  <wp:posOffset>1581150</wp:posOffset>
                </wp:positionH>
                <wp:positionV relativeFrom="paragraph">
                  <wp:posOffset>154940</wp:posOffset>
                </wp:positionV>
                <wp:extent cx="1038225" cy="295275"/>
                <wp:effectExtent l="0" t="0" r="28575" b="28575"/>
                <wp:wrapNone/>
                <wp:docPr id="1840224766" name="Rectangle: Rounded Corners 33"/>
                <wp:cNvGraphicFramePr/>
                <a:graphic xmlns:a="http://schemas.openxmlformats.org/drawingml/2006/main">
                  <a:graphicData uri="http://schemas.microsoft.com/office/word/2010/wordprocessingShape">
                    <wps:wsp>
                      <wps:cNvSpPr/>
                      <wps:spPr>
                        <a:xfrm>
                          <a:off x="0" y="0"/>
                          <a:ext cx="1038225" cy="29527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F85FD5C" w14:textId="147360D9" w:rsidR="00226991" w:rsidRDefault="00226991" w:rsidP="00226991">
                            <w:pPr>
                              <w:jc w:val="center"/>
                            </w:pPr>
                            <w:r>
                              <w:t>Venues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796782F" id="_x0000_s1082" style="position:absolute;margin-left:124.5pt;margin-top:12.2pt;width:81.75pt;height:23.2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" fillcolor="#4472c4 [3204]" strokecolor="#09101d [484]" strokeweight="1pt">
                <v:stroke joinstyle="miter"/>
                <v:textbox>
                  <w:txbxContent>
                    <w:p w14:paraId="2F85FD5C" w14:textId="147360D9" w:rsidR="00226991" w:rsidRDefault="00226991" w:rsidP="00226991">
                      <w:pPr>
                        <w:jc w:val="center"/>
                      </w:pPr>
                      <w:r>
                        <w:t>Venues</w:t>
                      </w:r>
                    </w:p>
                  </w:txbxContent>
                </v:textbox>
              </v:roundrect>
            </w:pict>
          </mc:Fallback>
        </mc:AlternateContent>
      </w: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736064" behindDoc="0" locked="0" layoutInCell="1" allowOverlap="1" wp14:anchorId="22120E54" wp14:editId="59628C86">
                <wp:simplePos x="0" y="0"/>
                <wp:positionH relativeFrom="column">
                  <wp:posOffset>238125</wp:posOffset>
                </wp:positionH>
                <wp:positionV relativeFrom="paragraph">
                  <wp:posOffset>164465</wp:posOffset>
                </wp:positionV>
                <wp:extent cx="1143000" cy="295275"/>
                <wp:effectExtent l="0" t="0" r="19050" b="28575"/>
                <wp:wrapNone/>
                <wp:docPr id="1481385151" name="Rectangle: Rounded Corners 33"/>
                <wp:cNvGraphicFramePr/>
                <a:graphic xmlns:a="http://schemas.openxmlformats.org/drawingml/2006/main">
                  <a:graphicData uri="http://schemas.microsoft.com/office/word/2010/wordprocessingShape">
                    <wps:wsp>
                      <wps:cNvSpPr/>
                      <wps:spPr>
                        <a:xfrm>
                          <a:off x="0" y="0"/>
                          <a:ext cx="1143000" cy="29527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0ACC4D" w14:textId="5F8CC7AE" w:rsidR="00226991" w:rsidRDefault="00226991" w:rsidP="00226991">
                            <w:pPr>
                              <w:jc w:val="center"/>
                            </w:pPr>
                            <w: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2120E54" id="_x0000_s1083" style="position:absolute;margin-left:18.75pt;margin-top:12.95pt;width:90pt;height:23.2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" fillcolor="#4472c4 [3204]" strokecolor="#09101d [484]" strokeweight="1pt">
                <v:stroke joinstyle="miter"/>
                <v:textbox>
                  <w:txbxContent>
                    <w:p w14:paraId="730ACC4D" w14:textId="5F8CC7AE" w:rsidR="00226991" w:rsidRDefault="00226991" w:rsidP="00226991">
                      <w:pPr>
                        <w:jc w:val="center"/>
                      </w:pPr>
                      <w:r>
                        <w:t>Status</w:t>
                      </w:r>
                    </w:p>
                  </w:txbxContent>
                </v:textbox>
              </v:roundrect>
            </w:pict>
          </mc:Fallback>
        </mc:AlternateContent>
      </w:r>
    </w:p>
    <w:p w14:paraId="78646BBD" w14:textId="5FBA048A" w:rsidR="00226991" w:rsidRPr="00D0230E" w:rsidRDefault="00226991" w:rsidP="00D83FD2">
      <w:pPr>
        <w:spacing w:line="360" w:lineRule="auto"/>
        <w:rPr>
          <w:rFonts w:ascii="Times New Roman" w:hAnsi="Times New Roman" w:cs="Times New Roman"/>
          <w:b/>
          <w:bCs/>
          <w:sz w:val="24"/>
          <w:szCs w:val="24"/>
        </w:rPr>
      </w:pP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746304" behindDoc="0" locked="0" layoutInCell="1" allowOverlap="1" wp14:anchorId="50764932" wp14:editId="6DD809AF">
                <wp:simplePos x="0" y="0"/>
                <wp:positionH relativeFrom="margin">
                  <wp:posOffset>1247775</wp:posOffset>
                </wp:positionH>
                <wp:positionV relativeFrom="paragraph">
                  <wp:posOffset>244475</wp:posOffset>
                </wp:positionV>
                <wp:extent cx="638175" cy="352425"/>
                <wp:effectExtent l="0" t="0" r="28575" b="28575"/>
                <wp:wrapNone/>
                <wp:docPr id="624890764" name="Rectangle: Rounded Corners 26"/>
                <wp:cNvGraphicFramePr/>
                <a:graphic xmlns:a="http://schemas.openxmlformats.org/drawingml/2006/main">
                  <a:graphicData uri="http://schemas.microsoft.com/office/word/2010/wordprocessingShape">
                    <wps:wsp>
                      <wps:cNvSpPr/>
                      <wps:spPr>
                        <a:xfrm>
                          <a:off x="0" y="0"/>
                          <a:ext cx="638175" cy="352425"/>
                        </a:xfrm>
                        <a:prstGeom prst="roundRect">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A436B12" w14:textId="22C83077" w:rsidR="00226991" w:rsidRDefault="00226991" w:rsidP="00226991">
                            <w:pPr>
                              <w:jc w:val="center"/>
                            </w:pPr>
                            <w:r>
                              <w:t>Reset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764932" id="_x0000_s1084" style="position:absolute;margin-left:98.25pt;margin-top:19.25pt;width:50.25pt;height:27.7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" fillcolor="#7f7f7f [1612]" strokecolor="#09101d [484]" strokeweight="1pt">
                <v:stroke joinstyle="miter"/>
                <v:textbox>
                  <w:txbxContent>
                    <w:p w14:paraId="7A436B12" w14:textId="22C83077" w:rsidR="00226991" w:rsidRDefault="00226991" w:rsidP="00226991">
                      <w:pPr>
                        <w:jc w:val="center"/>
                      </w:pPr>
                      <w:r>
                        <w:t>Reset</w:t>
                      </w:r>
                    </w:p>
                  </w:txbxContent>
                </v:textbox>
                <w10:wrap anchorx="margin"/>
              </v:roundrect>
            </w:pict>
          </mc:Fallback>
        </mc:AlternateContent>
      </w: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744256" behindDoc="0" locked="0" layoutInCell="1" allowOverlap="1" wp14:anchorId="327E5B17" wp14:editId="22FA600C">
                <wp:simplePos x="0" y="0"/>
                <wp:positionH relativeFrom="margin">
                  <wp:posOffset>142875</wp:posOffset>
                </wp:positionH>
                <wp:positionV relativeFrom="paragraph">
                  <wp:posOffset>273050</wp:posOffset>
                </wp:positionV>
                <wp:extent cx="1009650" cy="352425"/>
                <wp:effectExtent l="0" t="0" r="19050" b="28575"/>
                <wp:wrapNone/>
                <wp:docPr id="1371979695" name="Rectangle: Rounded Corners 26"/>
                <wp:cNvGraphicFramePr/>
                <a:graphic xmlns:a="http://schemas.openxmlformats.org/drawingml/2006/main">
                  <a:graphicData uri="http://schemas.microsoft.com/office/word/2010/wordprocessingShape">
                    <wps:wsp>
                      <wps:cNvSpPr/>
                      <wps:spPr>
                        <a:xfrm>
                          <a:off x="0" y="0"/>
                          <a:ext cx="1009650" cy="352425"/>
                        </a:xfrm>
                        <a:prstGeom prst="roundRect">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FA2FEA0" w14:textId="20D7D025" w:rsidR="00226991" w:rsidRDefault="00226991" w:rsidP="00226991">
                            <w:r>
                              <w:t>Apply Felter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7E5B17" id="_x0000_s1085" style="position:absolute;margin-left:11.25pt;margin-top:21.5pt;width:79.5pt;height:27.7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" fillcolor="#7f7f7f [1612]" strokecolor="#09101d [484]" strokeweight="1pt">
                <v:stroke joinstyle="miter"/>
                <v:textbox>
                  <w:txbxContent>
                    <w:p w14:paraId="4FA2FEA0" w14:textId="20D7D025" w:rsidR="00226991" w:rsidRDefault="00226991" w:rsidP="00226991">
                      <w:r>
                        <w:t>Apply Felter</w:t>
                      </w:r>
                    </w:p>
                  </w:txbxContent>
                </v:textbox>
                <w10:wrap anchorx="margin"/>
              </v:roundrect>
            </w:pict>
          </mc:Fallback>
        </mc:AlternateContent>
      </w:r>
    </w:p>
    <w:p w14:paraId="191449F8" w14:textId="685E93C8" w:rsidR="00226991" w:rsidRPr="00D0230E" w:rsidRDefault="00226991" w:rsidP="00D83FD2">
      <w:pPr>
        <w:spacing w:line="360" w:lineRule="auto"/>
        <w:rPr>
          <w:rFonts w:ascii="Times New Roman" w:hAnsi="Times New Roman" w:cs="Times New Roman"/>
          <w:b/>
          <w:bCs/>
          <w:sz w:val="24"/>
          <w:szCs w:val="24"/>
        </w:rPr>
      </w:pPr>
    </w:p>
    <w:p w14:paraId="045EF289" w14:textId="0DA54412" w:rsidR="00226991" w:rsidRPr="00D0230E" w:rsidRDefault="00226991" w:rsidP="00D83FD2">
      <w:pPr>
        <w:spacing w:line="360" w:lineRule="auto"/>
        <w:rPr>
          <w:rFonts w:ascii="Times New Roman" w:hAnsi="Times New Roman" w:cs="Times New Roman"/>
          <w:b/>
          <w:bCs/>
          <w:sz w:val="24"/>
          <w:szCs w:val="24"/>
        </w:rPr>
      </w:pP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748352" behindDoc="0" locked="0" layoutInCell="1" allowOverlap="1" wp14:anchorId="565BC547" wp14:editId="70253773">
                <wp:simplePos x="0" y="0"/>
                <wp:positionH relativeFrom="column">
                  <wp:posOffset>123825</wp:posOffset>
                </wp:positionH>
                <wp:positionV relativeFrom="paragraph">
                  <wp:posOffset>5080</wp:posOffset>
                </wp:positionV>
                <wp:extent cx="5076825" cy="1057275"/>
                <wp:effectExtent l="0" t="0" r="28575" b="28575"/>
                <wp:wrapNone/>
                <wp:docPr id="1374388911" name="Rectangle: Rounded Corners 31"/>
                <wp:cNvGraphicFramePr/>
                <a:graphic xmlns:a="http://schemas.openxmlformats.org/drawingml/2006/main">
                  <a:graphicData uri="http://schemas.microsoft.com/office/word/2010/wordprocessingShape">
                    <wps:wsp>
                      <wps:cNvSpPr/>
                      <wps:spPr>
                        <a:xfrm>
                          <a:off x="0" y="0"/>
                          <a:ext cx="5076825" cy="105727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4AA97AB" w14:textId="343DE0F6" w:rsidR="00226991" w:rsidRDefault="00226991" w:rsidP="00226991">
                            <w:pPr>
                              <w:jc w:val="center"/>
                            </w:pPr>
                            <w:r>
                              <w:t>Table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65BC547" id="_x0000_s1086" style="position:absolute;margin-left:9.75pt;margin-top:.4pt;width:399.75pt;height:83.2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" fillcolor="#4472c4 [3204]" strokecolor="#09101d [484]" strokeweight="1pt">
                <v:stroke joinstyle="miter"/>
                <v:textbox>
                  <w:txbxContent>
                    <w:p w14:paraId="64AA97AB" w14:textId="343DE0F6" w:rsidR="00226991" w:rsidRDefault="00226991" w:rsidP="00226991">
                      <w:pPr>
                        <w:jc w:val="center"/>
                      </w:pPr>
                      <w:r>
                        <w:t>Table Here</w:t>
                      </w:r>
                    </w:p>
                  </w:txbxContent>
                </v:textbox>
              </v:roundrect>
            </w:pict>
          </mc:Fallback>
        </mc:AlternateContent>
      </w:r>
    </w:p>
    <w:p w14:paraId="791B1F53" w14:textId="7EF43BA0" w:rsidR="00226991" w:rsidRPr="00D0230E" w:rsidRDefault="00226991" w:rsidP="00D83FD2">
      <w:pPr>
        <w:spacing w:line="360" w:lineRule="auto"/>
        <w:rPr>
          <w:rFonts w:ascii="Times New Roman" w:hAnsi="Times New Roman" w:cs="Times New Roman"/>
          <w:b/>
          <w:bCs/>
          <w:sz w:val="24"/>
          <w:szCs w:val="24"/>
        </w:rPr>
      </w:pPr>
    </w:p>
    <w:p w14:paraId="128CBFC7" w14:textId="65AA9C23" w:rsidR="00226991" w:rsidRPr="00D0230E" w:rsidRDefault="00226991" w:rsidP="00D83FD2">
      <w:pPr>
        <w:spacing w:line="360" w:lineRule="auto"/>
        <w:rPr>
          <w:rFonts w:ascii="Times New Roman" w:hAnsi="Times New Roman" w:cs="Times New Roman"/>
          <w:b/>
          <w:bCs/>
          <w:sz w:val="24"/>
          <w:szCs w:val="24"/>
        </w:rPr>
      </w:pPr>
    </w:p>
    <w:p w14:paraId="7B2F9A6E" w14:textId="04DAF9FB" w:rsidR="00D61F65" w:rsidRPr="00D0230E" w:rsidRDefault="00D61F65" w:rsidP="00D83FD2">
      <w:pPr>
        <w:spacing w:line="360" w:lineRule="auto"/>
        <w:rPr>
          <w:rFonts w:ascii="Times New Roman" w:hAnsi="Times New Roman" w:cs="Times New Roman"/>
          <w:b/>
          <w:bCs/>
          <w:sz w:val="24"/>
          <w:szCs w:val="24"/>
        </w:rPr>
      </w:pPr>
      <w:r w:rsidRPr="00D0230E">
        <w:rPr>
          <w:rFonts w:ascii="Times New Roman" w:hAnsi="Times New Roman" w:cs="Times New Roman"/>
          <w:b/>
          <w:bCs/>
          <w:sz w:val="24"/>
          <w:szCs w:val="24"/>
        </w:rPr>
        <w:t>Admin- Venue Page</w:t>
      </w:r>
    </w:p>
    <w:p w14:paraId="1710175D" w14:textId="5932C28D" w:rsidR="00D0230E" w:rsidRDefault="00DB3D02" w:rsidP="00DB3D0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Shape 7: Wire Frame for Manage Booking Page</w:t>
      </w:r>
    </w:p>
    <w:p w14:paraId="0CF50921" w14:textId="77777777" w:rsidR="00D0230E" w:rsidRDefault="00D0230E" w:rsidP="00D83FD2">
      <w:pPr>
        <w:spacing w:line="360" w:lineRule="auto"/>
        <w:rPr>
          <w:rFonts w:ascii="Times New Roman" w:hAnsi="Times New Roman" w:cs="Times New Roman"/>
          <w:b/>
          <w:bCs/>
          <w:sz w:val="24"/>
          <w:szCs w:val="24"/>
        </w:rPr>
      </w:pPr>
    </w:p>
    <w:p w14:paraId="4243A985" w14:textId="77777777" w:rsidR="00DB3D02" w:rsidRDefault="00DB3D02" w:rsidP="00D83FD2">
      <w:pPr>
        <w:spacing w:line="360" w:lineRule="auto"/>
        <w:rPr>
          <w:rFonts w:ascii="Times New Roman" w:hAnsi="Times New Roman" w:cs="Times New Roman"/>
          <w:b/>
          <w:bCs/>
          <w:sz w:val="24"/>
          <w:szCs w:val="24"/>
        </w:rPr>
      </w:pPr>
    </w:p>
    <w:p w14:paraId="651D2E60" w14:textId="77777777" w:rsidR="00DB3D02" w:rsidRDefault="00DB3D02" w:rsidP="00D83FD2">
      <w:pPr>
        <w:spacing w:line="360" w:lineRule="auto"/>
        <w:rPr>
          <w:rFonts w:ascii="Times New Roman" w:hAnsi="Times New Roman" w:cs="Times New Roman"/>
          <w:b/>
          <w:bCs/>
          <w:sz w:val="24"/>
          <w:szCs w:val="24"/>
        </w:rPr>
      </w:pPr>
    </w:p>
    <w:p w14:paraId="16D298FC" w14:textId="556E63A1" w:rsidR="00D0230E" w:rsidRDefault="00161CB1" w:rsidP="00D83FD2">
      <w:pPr>
        <w:spacing w:line="360" w:lineRule="auto"/>
        <w:rPr>
          <w:rFonts w:ascii="Times New Roman" w:hAnsi="Times New Roman" w:cs="Times New Roman"/>
          <w:b/>
          <w:bCs/>
          <w:sz w:val="24"/>
          <w:szCs w:val="24"/>
        </w:rPr>
      </w:pP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770880" behindDoc="0" locked="0" layoutInCell="1" allowOverlap="1" wp14:anchorId="51A53B43" wp14:editId="06F0F501">
                <wp:simplePos x="0" y="0"/>
                <wp:positionH relativeFrom="margin">
                  <wp:align>left</wp:align>
                </wp:positionH>
                <wp:positionV relativeFrom="paragraph">
                  <wp:posOffset>361950</wp:posOffset>
                </wp:positionV>
                <wp:extent cx="5524500" cy="3571875"/>
                <wp:effectExtent l="0" t="0" r="19050" b="28575"/>
                <wp:wrapNone/>
                <wp:docPr id="1442350091" name="Rectangle 7"/>
                <wp:cNvGraphicFramePr/>
                <a:graphic xmlns:a="http://schemas.openxmlformats.org/drawingml/2006/main">
                  <a:graphicData uri="http://schemas.microsoft.com/office/word/2010/wordprocessingShape">
                    <wps:wsp>
                      <wps:cNvSpPr/>
                      <wps:spPr>
                        <a:xfrm>
                          <a:off x="0" y="0"/>
                          <a:ext cx="5524500" cy="3571875"/>
                        </a:xfrm>
                        <a:prstGeom prst="rect">
                          <a:avLst/>
                        </a:prstGeom>
                        <a:solidFill>
                          <a:schemeClr val="bg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C32FD83" w14:textId="77777777" w:rsidR="00D61F65" w:rsidRDefault="00D61F65" w:rsidP="00D61F65">
                            <w:pPr>
                              <w:jc w:val="center"/>
                            </w:pPr>
                          </w:p>
                          <w:p w14:paraId="7B348B77" w14:textId="5C543E62" w:rsidR="00D61F65" w:rsidRDefault="00D61F65" w:rsidP="00D61F6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A53B43" id="_x0000_s1087" style="position:absolute;margin-left:0;margin-top:28.5pt;width:435pt;height:281.25pt;z-index:2517708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" fillcolor="#bfbfbf [2412]" strokecolor="#09101d [484]" strokeweight="1pt">
                <v:textbox>
                  <w:txbxContent>
                    <w:p w14:paraId="6C32FD83" w14:textId="77777777" w:rsidR="00D61F65" w:rsidRDefault="00D61F65" w:rsidP="00D61F65">
                      <w:pPr>
                        <w:jc w:val="center"/>
                      </w:pPr>
                    </w:p>
                    <w:p w14:paraId="7B348B77" w14:textId="5C543E62" w:rsidR="00D61F65" w:rsidRDefault="00D61F65" w:rsidP="00D61F65"/>
                  </w:txbxContent>
                </v:textbox>
                <w10:wrap anchorx="margin"/>
              </v:rect>
            </w:pict>
          </mc:Fallback>
        </mc:AlternateContent>
      </w:r>
    </w:p>
    <w:p w14:paraId="3DAE8BB9" w14:textId="42F86BAA" w:rsidR="00D61F65" w:rsidRPr="00D0230E" w:rsidRDefault="00161CB1" w:rsidP="00D83FD2">
      <w:pPr>
        <w:spacing w:line="360" w:lineRule="auto"/>
        <w:rPr>
          <w:rFonts w:ascii="Times New Roman" w:hAnsi="Times New Roman" w:cs="Times New Roman"/>
          <w:b/>
          <w:bCs/>
          <w:sz w:val="24"/>
          <w:szCs w:val="24"/>
        </w:rPr>
      </w:pP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777024" behindDoc="0" locked="0" layoutInCell="1" allowOverlap="1" wp14:anchorId="6316A7F4" wp14:editId="3B2A3EDF">
                <wp:simplePos x="0" y="0"/>
                <wp:positionH relativeFrom="margin">
                  <wp:posOffset>4429125</wp:posOffset>
                </wp:positionH>
                <wp:positionV relativeFrom="paragraph">
                  <wp:posOffset>153670</wp:posOffset>
                </wp:positionV>
                <wp:extent cx="771525" cy="285750"/>
                <wp:effectExtent l="0" t="0" r="28575" b="19050"/>
                <wp:wrapNone/>
                <wp:docPr id="1385050152" name="Rectangle: Rounded Corners 26"/>
                <wp:cNvGraphicFramePr/>
                <a:graphic xmlns:a="http://schemas.openxmlformats.org/drawingml/2006/main">
                  <a:graphicData uri="http://schemas.microsoft.com/office/word/2010/wordprocessingShape">
                    <wps:wsp>
                      <wps:cNvSpPr/>
                      <wps:spPr>
                        <a:xfrm>
                          <a:off x="0" y="0"/>
                          <a:ext cx="771525" cy="285750"/>
                        </a:xfrm>
                        <a:prstGeom prst="roundRect">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7C74D7F" w14:textId="77777777" w:rsidR="00D61F65" w:rsidRDefault="00D61F65" w:rsidP="00D61F65">
                            <w: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316A7F4" id="_x0000_s1088" style="position:absolute;margin-left:348.75pt;margin-top:12.1pt;width:60.75pt;height:22.5pt;z-index:2517770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" fillcolor="#7f7f7f [1612]" strokecolor="#09101d [484]" strokeweight="1pt">
                <v:stroke joinstyle="miter"/>
                <v:textbox>
                  <w:txbxContent>
                    <w:p w14:paraId="17C74D7F" w14:textId="77777777" w:rsidR="00D61F65" w:rsidRDefault="00D61F65" w:rsidP="00D61F65">
                      <w:r>
                        <w:t>Log Out</w:t>
                      </w:r>
                    </w:p>
                  </w:txbxContent>
                </v:textbox>
                <w10:wrap anchorx="margin"/>
              </v:roundrect>
            </w:pict>
          </mc:Fallback>
        </mc:AlternateContent>
      </w:r>
      <w:r w:rsidR="00D61F65"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772928" behindDoc="0" locked="0" layoutInCell="1" allowOverlap="1" wp14:anchorId="17C14E9A" wp14:editId="38922311">
                <wp:simplePos x="0" y="0"/>
                <wp:positionH relativeFrom="margin">
                  <wp:align>left</wp:align>
                </wp:positionH>
                <wp:positionV relativeFrom="paragraph">
                  <wp:posOffset>20320</wp:posOffset>
                </wp:positionV>
                <wp:extent cx="5543550" cy="533400"/>
                <wp:effectExtent l="0" t="0" r="19050" b="19050"/>
                <wp:wrapNone/>
                <wp:docPr id="924172208" name="Rectangle: Rounded Corners 25"/>
                <wp:cNvGraphicFramePr/>
                <a:graphic xmlns:a="http://schemas.openxmlformats.org/drawingml/2006/main">
                  <a:graphicData uri="http://schemas.microsoft.com/office/word/2010/wordprocessingShape">
                    <wps:wsp>
                      <wps:cNvSpPr/>
                      <wps:spPr>
                        <a:xfrm>
                          <a:off x="0" y="0"/>
                          <a:ext cx="5543550" cy="5334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FCE07FA" id="Rectangle: Rounded Corners 25" o:spid="_x0000_s1026" style="position:absolute;margin-left:0;margin-top:1.6pt;width:436.5pt;height:42pt;z-index:2517729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" fillcolor="#4472c4 [3204]" strokecolor="#09101d [484]" strokeweight="1pt">
                <v:stroke joinstyle="miter"/>
                <w10:wrap anchorx="margin"/>
              </v:roundrect>
            </w:pict>
          </mc:Fallback>
        </mc:AlternateContent>
      </w:r>
      <w:r w:rsidR="00D61F65"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774976" behindDoc="0" locked="0" layoutInCell="1" allowOverlap="1" wp14:anchorId="2FE14E79" wp14:editId="460B128F">
                <wp:simplePos x="0" y="0"/>
                <wp:positionH relativeFrom="margin">
                  <wp:posOffset>123825</wp:posOffset>
                </wp:positionH>
                <wp:positionV relativeFrom="paragraph">
                  <wp:posOffset>106045</wp:posOffset>
                </wp:positionV>
                <wp:extent cx="638175" cy="352425"/>
                <wp:effectExtent l="0" t="0" r="28575" b="28575"/>
                <wp:wrapNone/>
                <wp:docPr id="97042543" name="Rectangle: Rounded Corners 26"/>
                <wp:cNvGraphicFramePr/>
                <a:graphic xmlns:a="http://schemas.openxmlformats.org/drawingml/2006/main">
                  <a:graphicData uri="http://schemas.microsoft.com/office/word/2010/wordprocessingShape">
                    <wps:wsp>
                      <wps:cNvSpPr/>
                      <wps:spPr>
                        <a:xfrm>
                          <a:off x="0" y="0"/>
                          <a:ext cx="638175" cy="352425"/>
                        </a:xfrm>
                        <a:prstGeom prst="roundRect">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9C26C5C" w14:textId="77777777" w:rsidR="00D61F65" w:rsidRDefault="00D61F65" w:rsidP="00D61F65">
                            <w:pPr>
                              <w:jc w:val="center"/>
                            </w:pPr>
                            <w:r>
                              <w:t>Nav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E14E79" id="_x0000_s1089" style="position:absolute;margin-left:9.75pt;margin-top:8.35pt;width:50.25pt;height:27.75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" fillcolor="#7f7f7f [1612]" strokecolor="#09101d [484]" strokeweight="1pt">
                <v:stroke joinstyle="miter"/>
                <v:textbox>
                  <w:txbxContent>
                    <w:p w14:paraId="09C26C5C" w14:textId="77777777" w:rsidR="00D61F65" w:rsidRDefault="00D61F65" w:rsidP="00D61F65">
                      <w:pPr>
                        <w:jc w:val="center"/>
                      </w:pPr>
                      <w:r>
                        <w:t>Nav</w:t>
                      </w:r>
                    </w:p>
                  </w:txbxContent>
                </v:textbox>
                <w10:wrap anchorx="margin"/>
              </v:roundrect>
            </w:pict>
          </mc:Fallback>
        </mc:AlternateContent>
      </w:r>
    </w:p>
    <w:p w14:paraId="278551F0" w14:textId="04E904CE" w:rsidR="00D61F65" w:rsidRPr="00D0230E" w:rsidRDefault="00D61F65" w:rsidP="00D83FD2">
      <w:pPr>
        <w:spacing w:line="360" w:lineRule="auto"/>
        <w:rPr>
          <w:rFonts w:ascii="Times New Roman" w:hAnsi="Times New Roman" w:cs="Times New Roman"/>
          <w:b/>
          <w:bCs/>
          <w:sz w:val="24"/>
          <w:szCs w:val="24"/>
        </w:rPr>
      </w:pPr>
    </w:p>
    <w:p w14:paraId="1E35451F" w14:textId="1CE49101" w:rsidR="00D61F65" w:rsidRPr="00D0230E" w:rsidRDefault="00D61F65" w:rsidP="00D83FD2">
      <w:pPr>
        <w:spacing w:line="360" w:lineRule="auto"/>
        <w:rPr>
          <w:rFonts w:ascii="Times New Roman" w:hAnsi="Times New Roman" w:cs="Times New Roman"/>
          <w:b/>
          <w:bCs/>
          <w:sz w:val="24"/>
          <w:szCs w:val="24"/>
        </w:rPr>
      </w:pPr>
    </w:p>
    <w:p w14:paraId="0E8BB852" w14:textId="079BA364" w:rsidR="00D61F65" w:rsidRPr="00D0230E" w:rsidRDefault="00161CB1" w:rsidP="00D83FD2">
      <w:pPr>
        <w:spacing w:line="360" w:lineRule="auto"/>
        <w:rPr>
          <w:rFonts w:ascii="Times New Roman" w:hAnsi="Times New Roman" w:cs="Times New Roman"/>
          <w:b/>
          <w:bCs/>
          <w:sz w:val="24"/>
          <w:szCs w:val="24"/>
        </w:rPr>
      </w:pP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779072" behindDoc="0" locked="0" layoutInCell="1" allowOverlap="1" wp14:anchorId="7CE2AC62" wp14:editId="2E1EE6B4">
                <wp:simplePos x="0" y="0"/>
                <wp:positionH relativeFrom="column">
                  <wp:posOffset>228600</wp:posOffset>
                </wp:positionH>
                <wp:positionV relativeFrom="paragraph">
                  <wp:posOffset>8890</wp:posOffset>
                </wp:positionV>
                <wp:extent cx="5257800" cy="2181225"/>
                <wp:effectExtent l="0" t="0" r="19050" b="28575"/>
                <wp:wrapNone/>
                <wp:docPr id="1048640181" name="Rectangle: Rounded Corners 31"/>
                <wp:cNvGraphicFramePr/>
                <a:graphic xmlns:a="http://schemas.openxmlformats.org/drawingml/2006/main">
                  <a:graphicData uri="http://schemas.microsoft.com/office/word/2010/wordprocessingShape">
                    <wps:wsp>
                      <wps:cNvSpPr/>
                      <wps:spPr>
                        <a:xfrm>
                          <a:off x="0" y="0"/>
                          <a:ext cx="5257800" cy="2181225"/>
                        </a:xfrm>
                        <a:prstGeom prst="roundRect">
                          <a:avLst/>
                        </a:prstGeom>
                        <a:solidFill>
                          <a:schemeClr val="bg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267AC6F" w14:textId="30E709C9" w:rsidR="00D61F65" w:rsidRDefault="00D61F65" w:rsidP="00D61F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E2AC62" id="_x0000_s1090" style="position:absolute;margin-left:18pt;margin-top:.7pt;width:414pt;height:171.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" fillcolor="#747070 [1614]" strokecolor="#09101d [484]" strokeweight="1pt">
                <v:stroke joinstyle="miter"/>
                <v:textbox>
                  <w:txbxContent>
                    <w:p w14:paraId="7267AC6F" w14:textId="30E709C9" w:rsidR="00D61F65" w:rsidRDefault="00D61F65" w:rsidP="00D61F65">
                      <w:pPr>
                        <w:jc w:val="center"/>
                      </w:pPr>
                    </w:p>
                  </w:txbxContent>
                </v:textbox>
              </v:roundrect>
            </w:pict>
          </mc:Fallback>
        </mc:AlternateContent>
      </w:r>
      <w:r w:rsidR="00D61F65"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781120" behindDoc="0" locked="0" layoutInCell="1" allowOverlap="1" wp14:anchorId="708858D0" wp14:editId="2AF2E07D">
                <wp:simplePos x="0" y="0"/>
                <wp:positionH relativeFrom="column">
                  <wp:posOffset>409575</wp:posOffset>
                </wp:positionH>
                <wp:positionV relativeFrom="paragraph">
                  <wp:posOffset>109855</wp:posOffset>
                </wp:positionV>
                <wp:extent cx="2066925" cy="285750"/>
                <wp:effectExtent l="0" t="0" r="28575" b="19050"/>
                <wp:wrapNone/>
                <wp:docPr id="1372404246" name="Rectangle 28"/>
                <wp:cNvGraphicFramePr/>
                <a:graphic xmlns:a="http://schemas.openxmlformats.org/drawingml/2006/main">
                  <a:graphicData uri="http://schemas.microsoft.com/office/word/2010/wordprocessingShape">
                    <wps:wsp>
                      <wps:cNvSpPr/>
                      <wps:spPr>
                        <a:xfrm>
                          <a:off x="0" y="0"/>
                          <a:ext cx="2066925" cy="2857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19A566" w14:textId="65D1C5D9" w:rsidR="00D61F65" w:rsidRDefault="00D61F65" w:rsidP="00D61F65">
                            <w:pPr>
                              <w:jc w:val="center"/>
                            </w:pPr>
                            <w:r>
                              <w:rPr>
                                <w:lang w:val="en-US"/>
                              </w:rPr>
                              <w:t>Venue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858D0" id="_x0000_s1091" style="position:absolute;margin-left:32.25pt;margin-top:8.65pt;width:162.75pt;height:22.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" fillcolor="#4472c4 [3204]" strokecolor="#09101d [484]" strokeweight="1pt">
                <v:textbox>
                  <w:txbxContent>
                    <w:p w14:paraId="2819A566" w14:textId="65D1C5D9" w:rsidR="00D61F65" w:rsidRDefault="00D61F65" w:rsidP="00D61F65">
                      <w:pPr>
                        <w:jc w:val="center"/>
                      </w:pPr>
                      <w:r>
                        <w:rPr>
                          <w:lang w:val="en-US"/>
                        </w:rPr>
                        <w:t>Venue Management</w:t>
                      </w:r>
                    </w:p>
                  </w:txbxContent>
                </v:textbox>
              </v:rect>
            </w:pict>
          </mc:Fallback>
        </mc:AlternateContent>
      </w:r>
    </w:p>
    <w:p w14:paraId="04DC9104" w14:textId="4691A0AF" w:rsidR="00D61F65" w:rsidRPr="00D0230E" w:rsidRDefault="00D61F65" w:rsidP="00D83FD2">
      <w:pPr>
        <w:spacing w:line="360" w:lineRule="auto"/>
        <w:rPr>
          <w:rFonts w:ascii="Times New Roman" w:hAnsi="Times New Roman" w:cs="Times New Roman"/>
          <w:b/>
          <w:bCs/>
          <w:sz w:val="24"/>
          <w:szCs w:val="24"/>
        </w:rPr>
      </w:pP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782144" behindDoc="0" locked="0" layoutInCell="1" allowOverlap="1" wp14:anchorId="5BCE3BF4" wp14:editId="035B0B22">
                <wp:simplePos x="0" y="0"/>
                <wp:positionH relativeFrom="margin">
                  <wp:align>center</wp:align>
                </wp:positionH>
                <wp:positionV relativeFrom="paragraph">
                  <wp:posOffset>254000</wp:posOffset>
                </wp:positionV>
                <wp:extent cx="4743450" cy="1076325"/>
                <wp:effectExtent l="0" t="0" r="19050" b="28575"/>
                <wp:wrapNone/>
                <wp:docPr id="341265580" name="Rectangle: Rounded Corners 37"/>
                <wp:cNvGraphicFramePr/>
                <a:graphic xmlns:a="http://schemas.openxmlformats.org/drawingml/2006/main">
                  <a:graphicData uri="http://schemas.microsoft.com/office/word/2010/wordprocessingShape">
                    <wps:wsp>
                      <wps:cNvSpPr/>
                      <wps:spPr>
                        <a:xfrm>
                          <a:off x="0" y="0"/>
                          <a:ext cx="4743450" cy="10763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9F89B96" w14:textId="41D33B5C" w:rsidR="00D61F65" w:rsidRDefault="00D61F65" w:rsidP="00D61F65">
                            <w:pPr>
                              <w:jc w:val="center"/>
                            </w:pPr>
                            <w:r>
                              <w:t>Table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CE3BF4" id="Rectangle: Rounded Corners 37" o:spid="_x0000_s1092" style="position:absolute;margin-left:0;margin-top:20pt;width:373.5pt;height:84.75pt;z-index:25178214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" fillcolor="#4472c4 [3204]" strokecolor="#09101d [484]" strokeweight="1pt">
                <v:stroke joinstyle="miter"/>
                <v:textbox>
                  <w:txbxContent>
                    <w:p w14:paraId="39F89B96" w14:textId="41D33B5C" w:rsidR="00D61F65" w:rsidRDefault="00D61F65" w:rsidP="00D61F65">
                      <w:pPr>
                        <w:jc w:val="center"/>
                      </w:pPr>
                      <w:r>
                        <w:t>Table Here</w:t>
                      </w:r>
                    </w:p>
                  </w:txbxContent>
                </v:textbox>
                <w10:wrap anchorx="margin"/>
              </v:roundrect>
            </w:pict>
          </mc:Fallback>
        </mc:AlternateContent>
      </w:r>
    </w:p>
    <w:p w14:paraId="3E0102B9" w14:textId="056D1707" w:rsidR="00D61F65" w:rsidRPr="00D0230E" w:rsidRDefault="00D61F65" w:rsidP="00D83FD2">
      <w:pPr>
        <w:spacing w:line="360" w:lineRule="auto"/>
        <w:rPr>
          <w:rFonts w:ascii="Times New Roman" w:hAnsi="Times New Roman" w:cs="Times New Roman"/>
          <w:b/>
          <w:bCs/>
          <w:sz w:val="24"/>
          <w:szCs w:val="24"/>
        </w:rPr>
      </w:pPr>
    </w:p>
    <w:p w14:paraId="679271AC" w14:textId="77777777" w:rsidR="00D61F65" w:rsidRPr="00D0230E" w:rsidRDefault="00D61F65" w:rsidP="00D83FD2">
      <w:pPr>
        <w:spacing w:line="360" w:lineRule="auto"/>
        <w:rPr>
          <w:rFonts w:ascii="Times New Roman" w:hAnsi="Times New Roman" w:cs="Times New Roman"/>
          <w:b/>
          <w:bCs/>
          <w:sz w:val="24"/>
          <w:szCs w:val="24"/>
        </w:rPr>
      </w:pPr>
    </w:p>
    <w:p w14:paraId="72F59310" w14:textId="77777777" w:rsidR="00D61F65" w:rsidRPr="00D0230E" w:rsidRDefault="00D61F65" w:rsidP="00D83FD2">
      <w:pPr>
        <w:spacing w:line="360" w:lineRule="auto"/>
        <w:rPr>
          <w:rFonts w:ascii="Times New Roman" w:hAnsi="Times New Roman" w:cs="Times New Roman"/>
          <w:b/>
          <w:bCs/>
          <w:sz w:val="24"/>
          <w:szCs w:val="24"/>
        </w:rPr>
      </w:pPr>
    </w:p>
    <w:p w14:paraId="73860233" w14:textId="77777777" w:rsidR="00D61F65" w:rsidRPr="00D0230E" w:rsidRDefault="00D61F65" w:rsidP="00D83FD2">
      <w:pPr>
        <w:spacing w:line="360" w:lineRule="auto"/>
        <w:rPr>
          <w:rFonts w:ascii="Times New Roman" w:hAnsi="Times New Roman" w:cs="Times New Roman"/>
          <w:b/>
          <w:bCs/>
          <w:sz w:val="24"/>
          <w:szCs w:val="24"/>
        </w:rPr>
      </w:pPr>
    </w:p>
    <w:p w14:paraId="6DF7B75D" w14:textId="77777777" w:rsidR="00DB3D02" w:rsidRDefault="00DB3D02" w:rsidP="00D83FD2">
      <w:pPr>
        <w:spacing w:line="360" w:lineRule="auto"/>
        <w:rPr>
          <w:rFonts w:ascii="Times New Roman" w:hAnsi="Times New Roman" w:cs="Times New Roman"/>
          <w:b/>
          <w:bCs/>
          <w:sz w:val="24"/>
          <w:szCs w:val="24"/>
        </w:rPr>
      </w:pPr>
    </w:p>
    <w:p w14:paraId="449796F6" w14:textId="7B799600" w:rsidR="00226991" w:rsidRPr="00D0230E" w:rsidRDefault="00D61F65" w:rsidP="00DB3D02">
      <w:pPr>
        <w:spacing w:line="360" w:lineRule="auto"/>
        <w:jc w:val="center"/>
        <w:rPr>
          <w:rFonts w:ascii="Times New Roman" w:hAnsi="Times New Roman" w:cs="Times New Roman"/>
          <w:b/>
          <w:bCs/>
          <w:sz w:val="24"/>
          <w:szCs w:val="24"/>
        </w:rPr>
      </w:pPr>
      <w:del w:id="0" w:author="Yuki Hayashi" w:date="2025-08-26T05:00:00Z" w16du:dateUtc="2025-08-26T13:00:00Z">
        <w:r w:rsidRPr="00D0230E" w:rsidDel="00D61F65">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794432" behindDoc="0" locked="0" layoutInCell="1" allowOverlap="1" wp14:anchorId="365871C9" wp14:editId="49DC6E49">
                  <wp:simplePos x="0" y="0"/>
                  <wp:positionH relativeFrom="column">
                    <wp:posOffset>0</wp:posOffset>
                  </wp:positionH>
                  <wp:positionV relativeFrom="paragraph">
                    <wp:posOffset>-635</wp:posOffset>
                  </wp:positionV>
                  <wp:extent cx="1238250" cy="295275"/>
                  <wp:effectExtent l="0" t="0" r="19050" b="28575"/>
                  <wp:wrapNone/>
                  <wp:docPr id="1488336737" name="Rectangle: Rounded Corners 33"/>
                  <wp:cNvGraphicFramePr/>
                  <a:graphic xmlns:a="http://schemas.openxmlformats.org/drawingml/2006/main">
                    <a:graphicData uri="http://schemas.microsoft.com/office/word/2010/wordprocessingShape">
                      <wps:wsp>
                        <wps:cNvSpPr/>
                        <wps:spPr>
                          <a:xfrm>
                            <a:off x="0" y="0"/>
                            <a:ext cx="1238250" cy="29527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4CCC3AA" w14:textId="77777777" w:rsidR="00D61F65" w:rsidRDefault="00D61F65" w:rsidP="00D61F65">
                              <w:pPr>
                                <w:jc w:val="center"/>
                              </w:pPr>
                              <w: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65871C9" id="_x0000_s1093" style="position:absolute;left:0;text-align:left;margin-left:0;margin-top:-.05pt;width:97.5pt;height:23.25p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" fillcolor="#4472c4 [3204]" strokecolor="#09101d [484]" strokeweight="1pt">
                  <v:stroke joinstyle="miter"/>
                  <v:textbox>
                    <w:txbxContent>
                      <w:p w14:paraId="44CCC3AA" w14:textId="77777777" w:rsidR="00D61F65" w:rsidRDefault="00D61F65" w:rsidP="00D61F65">
                        <w:pPr>
                          <w:jc w:val="center"/>
                        </w:pPr>
                        <w:r>
                          <w:t>Status</w:t>
                        </w:r>
                      </w:p>
                    </w:txbxContent>
                  </v:textbox>
                </v:roundrect>
              </w:pict>
            </mc:Fallback>
          </mc:AlternateContent>
        </w:r>
      </w:del>
      <w:r w:rsidR="00161CB1"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784192" behindDoc="0" locked="0" layoutInCell="1" allowOverlap="1" wp14:anchorId="28666D30" wp14:editId="799E25AB">
                <wp:simplePos x="0" y="0"/>
                <wp:positionH relativeFrom="margin">
                  <wp:align>left</wp:align>
                </wp:positionH>
                <wp:positionV relativeFrom="paragraph">
                  <wp:posOffset>362585</wp:posOffset>
                </wp:positionV>
                <wp:extent cx="5553075" cy="3571875"/>
                <wp:effectExtent l="0" t="0" r="28575" b="28575"/>
                <wp:wrapNone/>
                <wp:docPr id="353052896" name="Rectangle 7"/>
                <wp:cNvGraphicFramePr/>
                <a:graphic xmlns:a="http://schemas.openxmlformats.org/drawingml/2006/main">
                  <a:graphicData uri="http://schemas.microsoft.com/office/word/2010/wordprocessingShape">
                    <wps:wsp>
                      <wps:cNvSpPr/>
                      <wps:spPr>
                        <a:xfrm>
                          <a:off x="0" y="0"/>
                          <a:ext cx="5553075" cy="3571875"/>
                        </a:xfrm>
                        <a:prstGeom prst="rect">
                          <a:avLst/>
                        </a:prstGeom>
                        <a:solidFill>
                          <a:schemeClr val="bg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BD0CD5D" w14:textId="77777777" w:rsidR="00D61F65" w:rsidRDefault="00D61F65" w:rsidP="00D61F65">
                            <w:pPr>
                              <w:jc w:val="center"/>
                            </w:pPr>
                          </w:p>
                          <w:p w14:paraId="54632C98" w14:textId="77777777" w:rsidR="00D61F65" w:rsidRDefault="00D61F65" w:rsidP="00D61F6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666D30" id="_x0000_s1094" style="position:absolute;left:0;text-align:left;margin-left:0;margin-top:28.55pt;width:437.25pt;height:281.25pt;z-index:251784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" fillcolor="#bfbfbf [2412]" strokecolor="#09101d [484]" strokeweight="1pt">
                <v:textbox>
                  <w:txbxContent>
                    <w:p w14:paraId="3BD0CD5D" w14:textId="77777777" w:rsidR="00D61F65" w:rsidRDefault="00D61F65" w:rsidP="00D61F65">
                      <w:pPr>
                        <w:jc w:val="center"/>
                      </w:pPr>
                    </w:p>
                    <w:p w14:paraId="54632C98" w14:textId="77777777" w:rsidR="00D61F65" w:rsidRDefault="00D61F65" w:rsidP="00D61F65"/>
                  </w:txbxContent>
                </v:textbox>
                <w10:wrap anchorx="margin"/>
              </v:rect>
            </w:pict>
          </mc:Fallback>
        </mc:AlternateContent>
      </w:r>
      <w:r w:rsidR="009C53CF">
        <w:rPr>
          <w:rFonts w:ascii="Times New Roman" w:hAnsi="Times New Roman" w:cs="Times New Roman"/>
          <w:b/>
          <w:bCs/>
          <w:sz w:val="24"/>
          <w:szCs w:val="24"/>
        </w:rPr>
        <w:t>Shape 8: Wire Frame for Venue Management Page</w:t>
      </w:r>
    </w:p>
    <w:p w14:paraId="0CB7BC6E" w14:textId="20E5A6F6" w:rsidR="00226991" w:rsidRPr="00D0230E" w:rsidRDefault="00161CB1" w:rsidP="00D83FD2">
      <w:pPr>
        <w:spacing w:line="360" w:lineRule="auto"/>
        <w:rPr>
          <w:rFonts w:ascii="Times New Roman" w:hAnsi="Times New Roman" w:cs="Times New Roman"/>
          <w:b/>
          <w:bCs/>
          <w:sz w:val="24"/>
          <w:szCs w:val="24"/>
        </w:rPr>
      </w:pP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786240" behindDoc="0" locked="0" layoutInCell="1" allowOverlap="1" wp14:anchorId="663F5459" wp14:editId="6A0580CE">
                <wp:simplePos x="0" y="0"/>
                <wp:positionH relativeFrom="margin">
                  <wp:align>left</wp:align>
                </wp:positionH>
                <wp:positionV relativeFrom="paragraph">
                  <wp:posOffset>10160</wp:posOffset>
                </wp:positionV>
                <wp:extent cx="5572125" cy="533400"/>
                <wp:effectExtent l="0" t="0" r="28575" b="19050"/>
                <wp:wrapNone/>
                <wp:docPr id="1437836615" name="Rectangle: Rounded Corners 25"/>
                <wp:cNvGraphicFramePr/>
                <a:graphic xmlns:a="http://schemas.openxmlformats.org/drawingml/2006/main">
                  <a:graphicData uri="http://schemas.microsoft.com/office/word/2010/wordprocessingShape">
                    <wps:wsp>
                      <wps:cNvSpPr/>
                      <wps:spPr>
                        <a:xfrm>
                          <a:off x="0" y="0"/>
                          <a:ext cx="5572125" cy="5334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EAC3053" id="Rectangle: Rounded Corners 25" o:spid="_x0000_s1026" style="position:absolute;margin-left:0;margin-top:.8pt;width:438.75pt;height:42pt;z-index:25178624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" fillcolor="#4472c4 [3204]" strokecolor="#09101d [484]" strokeweight="1pt">
                <v:stroke joinstyle="miter"/>
                <w10:wrap anchorx="margin"/>
              </v:roundrect>
            </w:pict>
          </mc:Fallback>
        </mc:AlternateContent>
      </w:r>
      <w:r w:rsidR="00D61F65"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790336" behindDoc="0" locked="0" layoutInCell="1" allowOverlap="1" wp14:anchorId="68C5EDEE" wp14:editId="008F0184">
                <wp:simplePos x="0" y="0"/>
                <wp:positionH relativeFrom="margin">
                  <wp:posOffset>4187825</wp:posOffset>
                </wp:positionH>
                <wp:positionV relativeFrom="paragraph">
                  <wp:posOffset>193675</wp:posOffset>
                </wp:positionV>
                <wp:extent cx="771525" cy="285750"/>
                <wp:effectExtent l="0" t="0" r="28575" b="19050"/>
                <wp:wrapNone/>
                <wp:docPr id="676730413" name="Rectangle: Rounded Corners 26"/>
                <wp:cNvGraphicFramePr/>
                <a:graphic xmlns:a="http://schemas.openxmlformats.org/drawingml/2006/main">
                  <a:graphicData uri="http://schemas.microsoft.com/office/word/2010/wordprocessingShape">
                    <wps:wsp>
                      <wps:cNvSpPr/>
                      <wps:spPr>
                        <a:xfrm>
                          <a:off x="0" y="0"/>
                          <a:ext cx="771525" cy="285750"/>
                        </a:xfrm>
                        <a:prstGeom prst="roundRect">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51FC776" w14:textId="77777777" w:rsidR="00D61F65" w:rsidRDefault="00D61F65" w:rsidP="00D61F65">
                            <w: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8C5EDEE" id="_x0000_s1095" style="position:absolute;margin-left:329.75pt;margin-top:15.25pt;width:60.75pt;height:22.5pt;z-index:251790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" fillcolor="#7f7f7f [1612]" strokecolor="#09101d [484]" strokeweight="1pt">
                <v:stroke joinstyle="miter"/>
                <v:textbox>
                  <w:txbxContent>
                    <w:p w14:paraId="551FC776" w14:textId="77777777" w:rsidR="00D61F65" w:rsidRDefault="00D61F65" w:rsidP="00D61F65">
                      <w:r>
                        <w:t>Log Out</w:t>
                      </w:r>
                    </w:p>
                  </w:txbxContent>
                </v:textbox>
                <w10:wrap anchorx="margin"/>
              </v:roundrect>
            </w:pict>
          </mc:Fallback>
        </mc:AlternateContent>
      </w:r>
      <w:r w:rsidR="00D61F65"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788288" behindDoc="0" locked="0" layoutInCell="1" allowOverlap="1" wp14:anchorId="42F2B9F0" wp14:editId="683BA4C4">
                <wp:simplePos x="0" y="0"/>
                <wp:positionH relativeFrom="margin">
                  <wp:posOffset>55659</wp:posOffset>
                </wp:positionH>
                <wp:positionV relativeFrom="paragraph">
                  <wp:posOffset>107894</wp:posOffset>
                </wp:positionV>
                <wp:extent cx="638175" cy="352425"/>
                <wp:effectExtent l="0" t="0" r="28575" b="28575"/>
                <wp:wrapNone/>
                <wp:docPr id="85411854" name="Rectangle: Rounded Corners 26"/>
                <wp:cNvGraphicFramePr/>
                <a:graphic xmlns:a="http://schemas.openxmlformats.org/drawingml/2006/main">
                  <a:graphicData uri="http://schemas.microsoft.com/office/word/2010/wordprocessingShape">
                    <wps:wsp>
                      <wps:cNvSpPr/>
                      <wps:spPr>
                        <a:xfrm>
                          <a:off x="0" y="0"/>
                          <a:ext cx="638175" cy="352425"/>
                        </a:xfrm>
                        <a:prstGeom prst="roundRect">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BE4DFE4" w14:textId="77777777" w:rsidR="00D61F65" w:rsidRDefault="00D61F65" w:rsidP="00D61F65">
                            <w:pPr>
                              <w:jc w:val="center"/>
                            </w:pPr>
                            <w:r>
                              <w:t>Nav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F2B9F0" id="_x0000_s1096" style="position:absolute;margin-left:4.4pt;margin-top:8.5pt;width:50.25pt;height:27.7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" fillcolor="#7f7f7f [1612]" strokecolor="#09101d [484]" strokeweight="1pt">
                <v:stroke joinstyle="miter"/>
                <v:textbox>
                  <w:txbxContent>
                    <w:p w14:paraId="3BE4DFE4" w14:textId="77777777" w:rsidR="00D61F65" w:rsidRDefault="00D61F65" w:rsidP="00D61F65">
                      <w:pPr>
                        <w:jc w:val="center"/>
                      </w:pPr>
                      <w:r>
                        <w:t>Nav</w:t>
                      </w:r>
                    </w:p>
                  </w:txbxContent>
                </v:textbox>
                <w10:wrap anchorx="margin"/>
              </v:roundrect>
            </w:pict>
          </mc:Fallback>
        </mc:AlternateContent>
      </w:r>
    </w:p>
    <w:p w14:paraId="2E5BD966" w14:textId="00657B85" w:rsidR="00226991" w:rsidRPr="00D0230E" w:rsidRDefault="00D61F65" w:rsidP="00D83FD2">
      <w:pPr>
        <w:spacing w:line="360" w:lineRule="auto"/>
        <w:rPr>
          <w:rFonts w:ascii="Times New Roman" w:hAnsi="Times New Roman" w:cs="Times New Roman"/>
          <w:b/>
          <w:bCs/>
          <w:sz w:val="24"/>
          <w:szCs w:val="24"/>
        </w:rPr>
      </w:pP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792384" behindDoc="0" locked="0" layoutInCell="1" allowOverlap="1" wp14:anchorId="6F6FF85E" wp14:editId="4E1D90C8">
                <wp:simplePos x="0" y="0"/>
                <wp:positionH relativeFrom="column">
                  <wp:posOffset>87464</wp:posOffset>
                </wp:positionH>
                <wp:positionV relativeFrom="paragraph">
                  <wp:posOffset>240914</wp:posOffset>
                </wp:positionV>
                <wp:extent cx="2066925" cy="285750"/>
                <wp:effectExtent l="0" t="0" r="28575" b="19050"/>
                <wp:wrapNone/>
                <wp:docPr id="324154278" name="Rectangle 28"/>
                <wp:cNvGraphicFramePr/>
                <a:graphic xmlns:a="http://schemas.openxmlformats.org/drawingml/2006/main">
                  <a:graphicData uri="http://schemas.microsoft.com/office/word/2010/wordprocessingShape">
                    <wps:wsp>
                      <wps:cNvSpPr/>
                      <wps:spPr>
                        <a:xfrm>
                          <a:off x="0" y="0"/>
                          <a:ext cx="2066925" cy="2857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529C6EF" w14:textId="77777777" w:rsidR="00D61F65" w:rsidRPr="00D61F65" w:rsidRDefault="00D61F65" w:rsidP="00D61F65">
                            <w:pPr>
                              <w:jc w:val="center"/>
                              <w:rPr>
                                <w:lang w:val="en-US"/>
                              </w:rPr>
                            </w:pPr>
                            <w:r w:rsidRPr="00D61F65">
                              <w:rPr>
                                <w:lang w:val="en-US"/>
                              </w:rPr>
                              <w:t>Venue Utilization Report</w:t>
                            </w:r>
                          </w:p>
                          <w:p w14:paraId="11E2766E" w14:textId="702E7369" w:rsidR="00D61F65" w:rsidRDefault="00D61F65" w:rsidP="00D61F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6FF85E" id="_x0000_s1097" style="position:absolute;margin-left:6.9pt;margin-top:18.95pt;width:162.75pt;height:22.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" fillcolor="#4472c4 [3204]" strokecolor="#09101d [484]" strokeweight="1pt">
                <v:textbox>
                  <w:txbxContent>
                    <w:p w14:paraId="3529C6EF" w14:textId="77777777" w:rsidR="00D61F65" w:rsidRPr="00D61F65" w:rsidRDefault="00D61F65" w:rsidP="00D61F65">
                      <w:pPr>
                        <w:jc w:val="center"/>
                        <w:rPr>
                          <w:lang w:val="en-US"/>
                        </w:rPr>
                      </w:pPr>
                      <w:r w:rsidRPr="00D61F65">
                        <w:rPr>
                          <w:lang w:val="en-US"/>
                        </w:rPr>
                        <w:t>Venue Utilization Report</w:t>
                      </w:r>
                    </w:p>
                    <w:p w14:paraId="11E2766E" w14:textId="702E7369" w:rsidR="00D61F65" w:rsidRDefault="00D61F65" w:rsidP="00D61F65">
                      <w:pPr>
                        <w:jc w:val="center"/>
                      </w:pPr>
                    </w:p>
                  </w:txbxContent>
                </v:textbox>
              </v:rect>
            </w:pict>
          </mc:Fallback>
        </mc:AlternateContent>
      </w:r>
    </w:p>
    <w:p w14:paraId="39D20B63" w14:textId="79BFBEC5" w:rsidR="00226991" w:rsidRPr="00D0230E" w:rsidRDefault="00226991" w:rsidP="00D83FD2">
      <w:pPr>
        <w:spacing w:line="360" w:lineRule="auto"/>
        <w:rPr>
          <w:rFonts w:ascii="Times New Roman" w:hAnsi="Times New Roman" w:cs="Times New Roman"/>
          <w:b/>
          <w:bCs/>
          <w:sz w:val="24"/>
          <w:szCs w:val="24"/>
        </w:rPr>
      </w:pPr>
    </w:p>
    <w:p w14:paraId="3C18B3B3" w14:textId="62C3E633" w:rsidR="00226991" w:rsidRPr="00D0230E" w:rsidRDefault="00161CB1" w:rsidP="00D83FD2">
      <w:pPr>
        <w:spacing w:line="360" w:lineRule="auto"/>
        <w:rPr>
          <w:rFonts w:ascii="Times New Roman" w:hAnsi="Times New Roman" w:cs="Times New Roman"/>
          <w:b/>
          <w:bCs/>
          <w:sz w:val="24"/>
          <w:szCs w:val="24"/>
        </w:rPr>
      </w:pPr>
      <w:ins w:id="1" w:author="Yuki Hayashi" w:date="2025-08-26T05:01:00Z" w16du:dateUtc="2025-08-26T13:01:00Z">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799552" behindDoc="0" locked="0" layoutInCell="1" allowOverlap="1" wp14:anchorId="17EED8CE" wp14:editId="01ACAA07">
                  <wp:simplePos x="0" y="0"/>
                  <wp:positionH relativeFrom="column">
                    <wp:posOffset>3848100</wp:posOffset>
                  </wp:positionH>
                  <wp:positionV relativeFrom="paragraph">
                    <wp:posOffset>124460</wp:posOffset>
                  </wp:positionV>
                  <wp:extent cx="1428750" cy="341906"/>
                  <wp:effectExtent l="0" t="0" r="19050" b="20320"/>
                  <wp:wrapNone/>
                  <wp:docPr id="366783360" name="Rectangle: Rounded Corners 39"/>
                  <wp:cNvGraphicFramePr/>
                  <a:graphic xmlns:a="http://schemas.openxmlformats.org/drawingml/2006/main">
                    <a:graphicData uri="http://schemas.microsoft.com/office/word/2010/wordprocessingShape">
                      <wps:wsp>
                        <wps:cNvSpPr/>
                        <wps:spPr>
                          <a:xfrm>
                            <a:off x="0" y="0"/>
                            <a:ext cx="1428750" cy="34190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A454331" w14:textId="21F3724F" w:rsidR="009A23CD" w:rsidRDefault="009A23CD">
                              <w:pPr>
                                <w:jc w:val="center"/>
                                <w:pPrChange w:id="2" w:author="Yuki Hayashi" w:date="2025-08-26T05:00:00Z" w16du:dateUtc="2025-08-26T13:00:00Z">
                                  <w:pPr/>
                                </w:pPrChange>
                              </w:pPr>
                              <w:ins w:id="3" w:author="Yuki Hayashi" w:date="2025-08-26T05:01:00Z" w16du:dateUtc="2025-08-26T13:01:00Z">
                                <w:r>
                                  <w:t>Generate Report</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7EED8CE" id="Rectangle: Rounded Corners 39" o:spid="_x0000_s1098" style="position:absolute;margin-left:303pt;margin-top:9.8pt;width:112.5pt;height:26.9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" fillcolor="#4472c4 [3204]" strokecolor="#09101d [484]" strokeweight="1pt">
                  <v:stroke joinstyle="miter"/>
                  <v:textbox>
                    <w:txbxContent>
                      <w:p w14:paraId="7A454331" w14:textId="21F3724F" w:rsidR="009A23CD" w:rsidRDefault="009A23CD">
                        <w:pPr>
                          <w:jc w:val="center"/>
                          <w:pPrChange w:id="4" w:author="Yuki Hayashi" w:date="2025-08-26T05:00:00Z" w16du:dateUtc="2025-08-26T13:00:00Z">
                            <w:pPr/>
                          </w:pPrChange>
                        </w:pPr>
                        <w:ins w:id="5" w:author="Yuki Hayashi" w:date="2025-08-26T05:01:00Z" w16du:dateUtc="2025-08-26T13:01:00Z">
                          <w:r>
                            <w:t>Generate Report</w:t>
                          </w:r>
                        </w:ins>
                      </w:p>
                    </w:txbxContent>
                  </v:textbox>
                </v:roundrect>
              </w:pict>
            </mc:Fallback>
          </mc:AlternateContent>
        </w: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797504" behindDoc="0" locked="0" layoutInCell="1" allowOverlap="1" wp14:anchorId="7AC697A0" wp14:editId="459906FF">
                  <wp:simplePos x="0" y="0"/>
                  <wp:positionH relativeFrom="column">
                    <wp:posOffset>1943100</wp:posOffset>
                  </wp:positionH>
                  <wp:positionV relativeFrom="paragraph">
                    <wp:posOffset>105410</wp:posOffset>
                  </wp:positionV>
                  <wp:extent cx="1609725" cy="341630"/>
                  <wp:effectExtent l="0" t="0" r="28575" b="20320"/>
                  <wp:wrapNone/>
                  <wp:docPr id="1865694248" name="Rectangle: Rounded Corners 39"/>
                  <wp:cNvGraphicFramePr/>
                  <a:graphic xmlns:a="http://schemas.openxmlformats.org/drawingml/2006/main">
                    <a:graphicData uri="http://schemas.microsoft.com/office/word/2010/wordprocessingShape">
                      <wps:wsp>
                        <wps:cNvSpPr/>
                        <wps:spPr>
                          <a:xfrm>
                            <a:off x="0" y="0"/>
                            <a:ext cx="1609725" cy="34163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87BDB7" w14:textId="4078318C" w:rsidR="009A23CD" w:rsidRDefault="009A23CD">
                              <w:pPr>
                                <w:jc w:val="center"/>
                                <w:pPrChange w:id="4" w:author="Yuki Hayashi" w:date="2025-08-26T05:00:00Z" w16du:dateUtc="2025-08-26T13:00:00Z">
                                  <w:pPr/>
                                </w:pPrChange>
                              </w:pPr>
                              <w:ins w:id="5" w:author="Yuki Hayashi" w:date="2025-08-26T05:01:00Z" w16du:dateUtc="2025-08-26T13:01:00Z">
                                <w:r>
                                  <w:t>End Date</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C697A0" id="_x0000_s1099" style="position:absolute;margin-left:153pt;margin-top:8.3pt;width:126.75pt;height:26.9pt;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" fillcolor="#4472c4 [3204]" strokecolor="#09101d [484]" strokeweight="1pt">
                  <v:stroke joinstyle="miter"/>
                  <v:textbox>
                    <w:txbxContent>
                      <w:p w14:paraId="7C87BDB7" w14:textId="4078318C" w:rsidR="009A23CD" w:rsidRDefault="009A23CD">
                        <w:pPr>
                          <w:jc w:val="center"/>
                          <w:pPrChange w:id="8" w:author="Yuki Hayashi" w:date="2025-08-26T05:00:00Z" w16du:dateUtc="2025-08-26T13:00:00Z">
                            <w:pPr/>
                          </w:pPrChange>
                        </w:pPr>
                        <w:ins w:id="9" w:author="Yuki Hayashi" w:date="2025-08-26T05:01:00Z" w16du:dateUtc="2025-08-26T13:01:00Z">
                          <w:r>
                            <w:t>End Date</w:t>
                          </w:r>
                        </w:ins>
                      </w:p>
                    </w:txbxContent>
                  </v:textbox>
                </v:roundrect>
              </w:pict>
            </mc:Fallback>
          </mc:AlternateContent>
        </w:r>
      </w:ins>
      <w:ins w:id="6" w:author="Yuki Hayashi" w:date="2025-08-26T05:00:00Z" w16du:dateUtc="2025-08-26T13:00:00Z">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795456" behindDoc="0" locked="0" layoutInCell="1" allowOverlap="1" wp14:anchorId="22AF0750" wp14:editId="33301550">
                  <wp:simplePos x="0" y="0"/>
                  <wp:positionH relativeFrom="column">
                    <wp:posOffset>209550</wp:posOffset>
                  </wp:positionH>
                  <wp:positionV relativeFrom="paragraph">
                    <wp:posOffset>105410</wp:posOffset>
                  </wp:positionV>
                  <wp:extent cx="1514475" cy="341630"/>
                  <wp:effectExtent l="0" t="0" r="28575" b="20320"/>
                  <wp:wrapNone/>
                  <wp:docPr id="1387047371" name="Rectangle: Rounded Corners 39"/>
                  <wp:cNvGraphicFramePr/>
                  <a:graphic xmlns:a="http://schemas.openxmlformats.org/drawingml/2006/main">
                    <a:graphicData uri="http://schemas.microsoft.com/office/word/2010/wordprocessingShape">
                      <wps:wsp>
                        <wps:cNvSpPr/>
                        <wps:spPr>
                          <a:xfrm>
                            <a:off x="0" y="0"/>
                            <a:ext cx="1514475" cy="34163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1EA0756" w14:textId="01429FCE" w:rsidR="00D61F65" w:rsidRDefault="00D61F65">
                              <w:pPr>
                                <w:jc w:val="center"/>
                                <w:pPrChange w:id="7" w:author="Yuki Hayashi" w:date="2025-08-26T05:00:00Z" w16du:dateUtc="2025-08-26T13:00:00Z">
                                  <w:pPr/>
                                </w:pPrChange>
                              </w:pPr>
                              <w:ins w:id="8" w:author="Yuki Hayashi" w:date="2025-08-26T05:00:00Z" w16du:dateUtc="2025-08-26T13:00:00Z">
                                <w:r>
                                  <w:t>Start</w:t>
                                </w:r>
                              </w:ins>
                              <w:ins w:id="9" w:author="Yuki Hayashi" w:date="2025-08-26T05:01:00Z" w16du:dateUtc="2025-08-26T13:01:00Z">
                                <w:r w:rsidR="009A23CD">
                                  <w:t xml:space="preserve"> Date</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2AF0750" id="_x0000_s1100" style="position:absolute;margin-left:16.5pt;margin-top:8.3pt;width:119.25pt;height:26.9pt;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" fillcolor="#4472c4 [3204]" strokecolor="#09101d [484]" strokeweight="1pt">
                  <v:stroke joinstyle="miter"/>
                  <v:textbox>
                    <w:txbxContent>
                      <w:p w14:paraId="11EA0756" w14:textId="01429FCE" w:rsidR="00D61F65" w:rsidRDefault="00D61F65">
                        <w:pPr>
                          <w:jc w:val="center"/>
                          <w:pPrChange w:id="14" w:author="Yuki Hayashi" w:date="2025-08-26T05:00:00Z" w16du:dateUtc="2025-08-26T13:00:00Z">
                            <w:pPr/>
                          </w:pPrChange>
                        </w:pPr>
                        <w:ins w:id="15" w:author="Yuki Hayashi" w:date="2025-08-26T05:00:00Z" w16du:dateUtc="2025-08-26T13:00:00Z">
                          <w:r>
                            <w:t>Start</w:t>
                          </w:r>
                        </w:ins>
                        <w:ins w:id="16" w:author="Yuki Hayashi" w:date="2025-08-26T05:01:00Z" w16du:dateUtc="2025-08-26T13:01:00Z">
                          <w:r w:rsidR="009A23CD">
                            <w:t xml:space="preserve"> Date</w:t>
                          </w:r>
                        </w:ins>
                      </w:p>
                    </w:txbxContent>
                  </v:textbox>
                </v:roundrect>
              </w:pict>
            </mc:Fallback>
          </mc:AlternateContent>
        </w:r>
      </w:ins>
    </w:p>
    <w:p w14:paraId="545AA0F1" w14:textId="37E7FFF5" w:rsidR="00226991" w:rsidRPr="00D0230E" w:rsidRDefault="00226991" w:rsidP="00D83FD2">
      <w:pPr>
        <w:spacing w:line="360" w:lineRule="auto"/>
        <w:rPr>
          <w:rFonts w:ascii="Times New Roman" w:hAnsi="Times New Roman" w:cs="Times New Roman"/>
          <w:b/>
          <w:bCs/>
          <w:sz w:val="24"/>
          <w:szCs w:val="24"/>
        </w:rPr>
      </w:pPr>
    </w:p>
    <w:p w14:paraId="0B59170B" w14:textId="343BE5DB" w:rsidR="00116890" w:rsidRPr="00D0230E" w:rsidRDefault="009A23CD" w:rsidP="00D83FD2">
      <w:pPr>
        <w:spacing w:line="360" w:lineRule="auto"/>
        <w:rPr>
          <w:rFonts w:ascii="Times New Roman" w:hAnsi="Times New Roman" w:cs="Times New Roman"/>
          <w:b/>
          <w:bCs/>
          <w:sz w:val="24"/>
          <w:szCs w:val="24"/>
        </w:rPr>
      </w:pPr>
      <w:ins w:id="10" w:author="Yuki Hayashi" w:date="2025-08-26T05:01:00Z" w16du:dateUtc="2025-08-26T13:01:00Z">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800576" behindDoc="0" locked="0" layoutInCell="1" allowOverlap="1" wp14:anchorId="49F61775" wp14:editId="6618D06C">
                  <wp:simplePos x="0" y="0"/>
                  <wp:positionH relativeFrom="margin">
                    <wp:align>right</wp:align>
                  </wp:positionH>
                  <wp:positionV relativeFrom="paragraph">
                    <wp:posOffset>57785</wp:posOffset>
                  </wp:positionV>
                  <wp:extent cx="5239910" cy="1065475"/>
                  <wp:effectExtent l="0" t="0" r="18415" b="20955"/>
                  <wp:wrapNone/>
                  <wp:docPr id="632660064" name="Rectangle: Rounded Corners 41"/>
                  <wp:cNvGraphicFramePr/>
                  <a:graphic xmlns:a="http://schemas.openxmlformats.org/drawingml/2006/main">
                    <a:graphicData uri="http://schemas.microsoft.com/office/word/2010/wordprocessingShape">
                      <wps:wsp>
                        <wps:cNvSpPr/>
                        <wps:spPr>
                          <a:xfrm>
                            <a:off x="0" y="0"/>
                            <a:ext cx="5239910" cy="106547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4239D7A" w14:textId="78879942" w:rsidR="009A23CD" w:rsidRPr="009A23CD" w:rsidRDefault="009A23CD">
                              <w:pPr>
                                <w:jc w:val="center"/>
                                <w:rPr>
                                  <w:color w:val="EE0000"/>
                                  <w:rPrChange w:id="11" w:author="Yuki Hayashi" w:date="2025-08-26T05:02:00Z" w16du:dateUtc="2025-08-26T13:02:00Z">
                                    <w:rPr/>
                                  </w:rPrChange>
                                </w:rPr>
                                <w:pPrChange w:id="12" w:author="Yuki Hayashi" w:date="2025-08-26T05:02:00Z" w16du:dateUtc="2025-08-26T13:02:00Z">
                                  <w:pPr/>
                                </w:pPrChange>
                              </w:pPr>
                              <w:ins w:id="13" w:author="Yuki Hayashi" w:date="2025-08-26T05:02:00Z" w16du:dateUtc="2025-08-26T13:02:00Z">
                                <w:r>
                                  <w:t>Table Here</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F61775" id="Rectangle: Rounded Corners 41" o:spid="_x0000_s1101" style="position:absolute;margin-left:361.4pt;margin-top:4.55pt;width:412.6pt;height:83.9pt;z-index:251800576;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" fillcolor="#4472c4 [3204]" strokecolor="#09101d [484]" strokeweight="1pt">
                  <v:stroke joinstyle="miter"/>
                  <v:textbox>
                    <w:txbxContent>
                      <w:p w14:paraId="54239D7A" w14:textId="78879942" w:rsidR="009A23CD" w:rsidRPr="009A23CD" w:rsidRDefault="009A23CD">
                        <w:pPr>
                          <w:jc w:val="center"/>
                          <w:rPr>
                            <w:color w:val="EE0000"/>
                            <w:rPrChange w:id="21" w:author="Yuki Hayashi" w:date="2025-08-26T05:02:00Z" w16du:dateUtc="2025-08-26T13:02:00Z">
                              <w:rPr/>
                            </w:rPrChange>
                          </w:rPr>
                          <w:pPrChange w:id="22" w:author="Yuki Hayashi" w:date="2025-08-26T05:02:00Z" w16du:dateUtc="2025-08-26T13:02:00Z">
                            <w:pPr/>
                          </w:pPrChange>
                        </w:pPr>
                        <w:ins w:id="23" w:author="Yuki Hayashi" w:date="2025-08-26T05:02:00Z" w16du:dateUtc="2025-08-26T13:02:00Z">
                          <w:r>
                            <w:t>Table Here</w:t>
                          </w:r>
                        </w:ins>
                      </w:p>
                    </w:txbxContent>
                  </v:textbox>
                  <w10:wrap anchorx="margin"/>
                </v:roundrect>
              </w:pict>
            </mc:Fallback>
          </mc:AlternateContent>
        </w:r>
      </w:ins>
    </w:p>
    <w:p w14:paraId="69C108E2" w14:textId="3704BC79" w:rsidR="00116890" w:rsidRPr="00D0230E" w:rsidRDefault="00116890" w:rsidP="00D83FD2">
      <w:pPr>
        <w:spacing w:line="360" w:lineRule="auto"/>
        <w:rPr>
          <w:rFonts w:ascii="Times New Roman" w:hAnsi="Times New Roman" w:cs="Times New Roman"/>
          <w:b/>
          <w:bCs/>
          <w:sz w:val="24"/>
          <w:szCs w:val="24"/>
        </w:rPr>
      </w:pPr>
    </w:p>
    <w:p w14:paraId="720F0113" w14:textId="39031E7A" w:rsidR="00116890" w:rsidRPr="00D0230E" w:rsidRDefault="00116890" w:rsidP="00D83FD2">
      <w:pPr>
        <w:spacing w:line="360" w:lineRule="auto"/>
        <w:rPr>
          <w:rFonts w:ascii="Times New Roman" w:hAnsi="Times New Roman" w:cs="Times New Roman"/>
          <w:b/>
          <w:bCs/>
          <w:sz w:val="24"/>
          <w:szCs w:val="24"/>
        </w:rPr>
      </w:pPr>
    </w:p>
    <w:p w14:paraId="2B84B06F" w14:textId="092ACF65" w:rsidR="00116890" w:rsidRPr="00D0230E" w:rsidRDefault="0034300E" w:rsidP="00D83FD2">
      <w:pPr>
        <w:spacing w:line="360" w:lineRule="auto"/>
        <w:rPr>
          <w:ins w:id="14" w:author="Yuki Hayashi" w:date="2025-08-26T05:06:00Z" w16du:dateUtc="2025-08-26T13:06:00Z"/>
          <w:rFonts w:ascii="Times New Roman" w:hAnsi="Times New Roman" w:cs="Times New Roman"/>
          <w:b/>
          <w:bCs/>
          <w:sz w:val="24"/>
          <w:szCs w:val="24"/>
        </w:rPr>
      </w:pPr>
      <w:ins w:id="15" w:author="Yuki Hayashi" w:date="2025-08-26T05:09:00Z" w16du:dateUtc="2025-08-26T13:09:00Z">
        <w:r w:rsidRPr="00D0230E">
          <w:rPr>
            <w:rFonts w:ascii="Times New Roman" w:hAnsi="Times New Roman" w:cs="Times New Roman"/>
            <w:b/>
            <w:bCs/>
            <w:sz w:val="24"/>
            <w:szCs w:val="24"/>
          </w:rPr>
          <w:t>Admin-Report</w:t>
        </w:r>
      </w:ins>
      <w:r w:rsidR="001B7E42" w:rsidRPr="00D0230E">
        <w:rPr>
          <w:rFonts w:ascii="Times New Roman" w:hAnsi="Times New Roman" w:cs="Times New Roman"/>
          <w:b/>
          <w:bCs/>
          <w:sz w:val="24"/>
          <w:szCs w:val="24"/>
        </w:rPr>
        <w:t xml:space="preserve"> </w:t>
      </w:r>
      <w:ins w:id="16" w:author="Yuki Hayashi" w:date="2025-08-26T05:09:00Z" w16du:dateUtc="2025-08-26T13:09:00Z">
        <w:r w:rsidRPr="00D0230E">
          <w:rPr>
            <w:rFonts w:ascii="Times New Roman" w:hAnsi="Times New Roman" w:cs="Times New Roman"/>
            <w:b/>
            <w:bCs/>
            <w:sz w:val="24"/>
            <w:szCs w:val="24"/>
          </w:rPr>
          <w:t>(Event Type)</w:t>
        </w:r>
      </w:ins>
      <w:ins w:id="17" w:author="Yuki Hayashi" w:date="2025-08-26T05:10:00Z" w16du:dateUtc="2025-08-26T13:10:00Z">
        <w:r w:rsidRPr="00D0230E">
          <w:rPr>
            <w:rFonts w:ascii="Times New Roman" w:hAnsi="Times New Roman" w:cs="Times New Roman"/>
            <w:b/>
            <w:bCs/>
            <w:noProof/>
            <w:sz w:val="24"/>
            <w:szCs w:val="24"/>
            <w14:ligatures w14:val="standardContextual"/>
          </w:rPr>
          <w:t xml:space="preserve"> </w:t>
        </w:r>
      </w:ins>
    </w:p>
    <w:p w14:paraId="64C55FEF" w14:textId="3AEC77CC" w:rsidR="0034300E" w:rsidRPr="00D0230E" w:rsidRDefault="0034300E" w:rsidP="00D83FD2">
      <w:pPr>
        <w:spacing w:line="360" w:lineRule="auto"/>
        <w:rPr>
          <w:ins w:id="18" w:author="Yuki Hayashi" w:date="2025-08-26T05:06:00Z" w16du:dateUtc="2025-08-26T13:06:00Z"/>
          <w:rFonts w:ascii="Times New Roman" w:hAnsi="Times New Roman" w:cs="Times New Roman"/>
          <w:b/>
          <w:bCs/>
          <w:sz w:val="24"/>
          <w:szCs w:val="24"/>
        </w:rPr>
      </w:pPr>
    </w:p>
    <w:p w14:paraId="59764FC1" w14:textId="570D652E" w:rsidR="00D0230E" w:rsidRDefault="009C53CF" w:rsidP="009C53C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Shape 9: Wire Frame for Venue Utilization Report</w:t>
      </w:r>
    </w:p>
    <w:p w14:paraId="37BE2D2E" w14:textId="305AF2E7" w:rsidR="00D0230E" w:rsidRDefault="00161CB1" w:rsidP="00D83FD2">
      <w:pPr>
        <w:spacing w:line="360" w:lineRule="auto"/>
        <w:rPr>
          <w:rFonts w:ascii="Times New Roman" w:hAnsi="Times New Roman" w:cs="Times New Roman"/>
          <w:b/>
          <w:bCs/>
          <w:sz w:val="24"/>
          <w:szCs w:val="24"/>
        </w:rPr>
      </w:pPr>
      <w:ins w:id="19" w:author="Yuki Hayashi" w:date="2025-08-26T05:10:00Z" w16du:dateUtc="2025-08-26T13:10:00Z">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816960" behindDoc="0" locked="0" layoutInCell="1" allowOverlap="1" wp14:anchorId="49DB31FB" wp14:editId="594463F8">
                  <wp:simplePos x="0" y="0"/>
                  <wp:positionH relativeFrom="margin">
                    <wp:posOffset>4227830</wp:posOffset>
                  </wp:positionH>
                  <wp:positionV relativeFrom="paragraph">
                    <wp:posOffset>56515</wp:posOffset>
                  </wp:positionV>
                  <wp:extent cx="771525" cy="285750"/>
                  <wp:effectExtent l="0" t="0" r="28575" b="19050"/>
                  <wp:wrapNone/>
                  <wp:docPr id="574255416" name="Rectangle: Rounded Corners 26"/>
                  <wp:cNvGraphicFramePr/>
                  <a:graphic xmlns:a="http://schemas.openxmlformats.org/drawingml/2006/main">
                    <a:graphicData uri="http://schemas.microsoft.com/office/word/2010/wordprocessingShape">
                      <wps:wsp>
                        <wps:cNvSpPr/>
                        <wps:spPr>
                          <a:xfrm>
                            <a:off x="0" y="0"/>
                            <a:ext cx="771525" cy="285750"/>
                          </a:xfrm>
                          <a:prstGeom prst="roundRect">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7EAEB41" w14:textId="77777777" w:rsidR="0034300E" w:rsidRDefault="0034300E" w:rsidP="0034300E">
                              <w: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9DB31FB" id="_x0000_s1102" style="position:absolute;margin-left:332.9pt;margin-top:4.45pt;width:60.75pt;height:22.5pt;z-index:251816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" fillcolor="#7f7f7f [1612]" strokecolor="#09101d [484]" strokeweight="1pt">
                  <v:stroke joinstyle="miter"/>
                  <v:textbox>
                    <w:txbxContent>
                      <w:p w14:paraId="47EAEB41" w14:textId="77777777" w:rsidR="0034300E" w:rsidRDefault="0034300E" w:rsidP="0034300E">
                        <w:r>
                          <w:t>Log Out</w:t>
                        </w:r>
                      </w:p>
                    </w:txbxContent>
                  </v:textbox>
                  <w10:wrap anchorx="margin"/>
                </v:roundrect>
              </w:pict>
            </mc:Fallback>
          </mc:AlternateContent>
        </w: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814912" behindDoc="0" locked="0" layoutInCell="1" allowOverlap="1" wp14:anchorId="1DB8375B" wp14:editId="6458FB2E">
                  <wp:simplePos x="0" y="0"/>
                  <wp:positionH relativeFrom="margin">
                    <wp:posOffset>258445</wp:posOffset>
                  </wp:positionH>
                  <wp:positionV relativeFrom="paragraph">
                    <wp:posOffset>5080</wp:posOffset>
                  </wp:positionV>
                  <wp:extent cx="638175" cy="352425"/>
                  <wp:effectExtent l="0" t="0" r="28575" b="28575"/>
                  <wp:wrapNone/>
                  <wp:docPr id="2049604274" name="Rectangle: Rounded Corners 26"/>
                  <wp:cNvGraphicFramePr/>
                  <a:graphic xmlns:a="http://schemas.openxmlformats.org/drawingml/2006/main">
                    <a:graphicData uri="http://schemas.microsoft.com/office/word/2010/wordprocessingShape">
                      <wps:wsp>
                        <wps:cNvSpPr/>
                        <wps:spPr>
                          <a:xfrm>
                            <a:off x="0" y="0"/>
                            <a:ext cx="638175" cy="352425"/>
                          </a:xfrm>
                          <a:prstGeom prst="roundRect">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2A30ABE" w14:textId="77777777" w:rsidR="0034300E" w:rsidRDefault="0034300E" w:rsidP="0034300E">
                              <w:pPr>
                                <w:jc w:val="center"/>
                              </w:pPr>
                              <w:r>
                                <w:t>Nav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B8375B" id="_x0000_s1103" style="position:absolute;margin-left:20.35pt;margin-top:.4pt;width:50.25pt;height:27.75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" fillcolor="#7f7f7f [1612]" strokecolor="#09101d [484]" strokeweight="1pt">
                  <v:stroke joinstyle="miter"/>
                  <v:textbox>
                    <w:txbxContent>
                      <w:p w14:paraId="52A30ABE" w14:textId="77777777" w:rsidR="0034300E" w:rsidRDefault="0034300E" w:rsidP="0034300E">
                        <w:pPr>
                          <w:jc w:val="center"/>
                        </w:pPr>
                        <w:r>
                          <w:t>Nav</w:t>
                        </w:r>
                      </w:p>
                    </w:txbxContent>
                  </v:textbox>
                  <w10:wrap anchorx="margin"/>
                </v:roundrect>
              </w:pict>
            </mc:Fallback>
          </mc:AlternateContent>
        </w: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812864" behindDoc="0" locked="0" layoutInCell="1" allowOverlap="1" wp14:anchorId="4972730F" wp14:editId="44C5A1FE">
                  <wp:simplePos x="0" y="0"/>
                  <wp:positionH relativeFrom="margin">
                    <wp:posOffset>104775</wp:posOffset>
                  </wp:positionH>
                  <wp:positionV relativeFrom="paragraph">
                    <wp:posOffset>-66675</wp:posOffset>
                  </wp:positionV>
                  <wp:extent cx="5067300" cy="533400"/>
                  <wp:effectExtent l="0" t="0" r="19050" b="19050"/>
                  <wp:wrapNone/>
                  <wp:docPr id="962067337" name="Rectangle: Rounded Corners 25"/>
                  <wp:cNvGraphicFramePr/>
                  <a:graphic xmlns:a="http://schemas.openxmlformats.org/drawingml/2006/main">
                    <a:graphicData uri="http://schemas.microsoft.com/office/word/2010/wordprocessingShape">
                      <wps:wsp>
                        <wps:cNvSpPr/>
                        <wps:spPr>
                          <a:xfrm>
                            <a:off x="0" y="0"/>
                            <a:ext cx="5067300" cy="5334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281A0FD" id="Rectangle: Rounded Corners 25" o:spid="_x0000_s1026" style="position:absolute;margin-left:8.25pt;margin-top:-5.25pt;width:399pt;height:42pt;z-index:251812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" fillcolor="#4472c4 [3204]" strokecolor="#09101d [484]" strokeweight="1pt">
                  <v:stroke joinstyle="miter"/>
                  <w10:wrap anchorx="margin"/>
                </v:roundrect>
              </w:pict>
            </mc:Fallback>
          </mc:AlternateContent>
        </w:r>
      </w:ins>
      <w:ins w:id="20" w:author="Yuki Hayashi" w:date="2025-08-26T05:08:00Z" w16du:dateUtc="2025-08-26T13:08:00Z">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802624" behindDoc="0" locked="0" layoutInCell="1" allowOverlap="1" wp14:anchorId="219B96F6" wp14:editId="4D52B12B">
                  <wp:simplePos x="0" y="0"/>
                  <wp:positionH relativeFrom="page">
                    <wp:posOffset>1485900</wp:posOffset>
                  </wp:positionH>
                  <wp:positionV relativeFrom="paragraph">
                    <wp:posOffset>-76200</wp:posOffset>
                  </wp:positionV>
                  <wp:extent cx="5057775" cy="3571875"/>
                  <wp:effectExtent l="0" t="0" r="28575" b="28575"/>
                  <wp:wrapNone/>
                  <wp:docPr id="1815752876" name="Rectangle 7"/>
                  <wp:cNvGraphicFramePr/>
                  <a:graphic xmlns:a="http://schemas.openxmlformats.org/drawingml/2006/main">
                    <a:graphicData uri="http://schemas.microsoft.com/office/word/2010/wordprocessingShape">
                      <wps:wsp>
                        <wps:cNvSpPr/>
                        <wps:spPr>
                          <a:xfrm>
                            <a:off x="0" y="0"/>
                            <a:ext cx="5057775" cy="3571875"/>
                          </a:xfrm>
                          <a:prstGeom prst="rect">
                            <a:avLst/>
                          </a:prstGeom>
                          <a:solidFill>
                            <a:schemeClr val="bg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7E9C961" w14:textId="77777777" w:rsidR="0034300E" w:rsidRDefault="0034300E" w:rsidP="0034300E">
                              <w:pPr>
                                <w:jc w:val="center"/>
                              </w:pPr>
                            </w:p>
                            <w:p w14:paraId="2EDF5186" w14:textId="77777777" w:rsidR="0034300E" w:rsidRDefault="0034300E" w:rsidP="0034300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B96F6" id="_x0000_s1104" style="position:absolute;margin-left:117pt;margin-top:-6pt;width:398.25pt;height:281.25pt;z-index:251802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" fillcolor="#bfbfbf [2412]" strokecolor="#09101d [484]" strokeweight="1pt">
                  <v:textbox>
                    <w:txbxContent>
                      <w:p w14:paraId="07E9C961" w14:textId="77777777" w:rsidR="0034300E" w:rsidRDefault="0034300E" w:rsidP="0034300E">
                        <w:pPr>
                          <w:jc w:val="center"/>
                        </w:pPr>
                      </w:p>
                      <w:p w14:paraId="2EDF5186" w14:textId="77777777" w:rsidR="0034300E" w:rsidRDefault="0034300E" w:rsidP="0034300E"/>
                    </w:txbxContent>
                  </v:textbox>
                  <w10:wrap anchorx="page"/>
                </v:rect>
              </w:pict>
            </mc:Fallback>
          </mc:AlternateContent>
        </w:r>
      </w:ins>
    </w:p>
    <w:p w14:paraId="02F791D5" w14:textId="68E18FEA" w:rsidR="0034300E" w:rsidRPr="00D0230E" w:rsidRDefault="0034300E" w:rsidP="00D83FD2">
      <w:pPr>
        <w:spacing w:line="360" w:lineRule="auto"/>
        <w:rPr>
          <w:ins w:id="21" w:author="Yuki Hayashi" w:date="2025-08-26T05:06:00Z" w16du:dateUtc="2025-08-26T13:06:00Z"/>
          <w:rFonts w:ascii="Times New Roman" w:hAnsi="Times New Roman" w:cs="Times New Roman"/>
          <w:b/>
          <w:bCs/>
          <w:sz w:val="24"/>
          <w:szCs w:val="24"/>
        </w:rPr>
      </w:pPr>
      <w:ins w:id="22" w:author="Yuki Hayashi" w:date="2025-08-26T05:11:00Z" w16du:dateUtc="2025-08-26T13:11:00Z">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819008" behindDoc="0" locked="0" layoutInCell="1" allowOverlap="1" wp14:anchorId="2D513FB2" wp14:editId="51989A53">
                  <wp:simplePos x="0" y="0"/>
                  <wp:positionH relativeFrom="column">
                    <wp:posOffset>223520</wp:posOffset>
                  </wp:positionH>
                  <wp:positionV relativeFrom="paragraph">
                    <wp:posOffset>300990</wp:posOffset>
                  </wp:positionV>
                  <wp:extent cx="2066925" cy="285750"/>
                  <wp:effectExtent l="0" t="0" r="28575" b="19050"/>
                  <wp:wrapNone/>
                  <wp:docPr id="550357614" name="Rectangle 28"/>
                  <wp:cNvGraphicFramePr/>
                  <a:graphic xmlns:a="http://schemas.openxmlformats.org/drawingml/2006/main">
                    <a:graphicData uri="http://schemas.microsoft.com/office/word/2010/wordprocessingShape">
                      <wps:wsp>
                        <wps:cNvSpPr/>
                        <wps:spPr>
                          <a:xfrm>
                            <a:off x="0" y="0"/>
                            <a:ext cx="2066925" cy="2857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ACEC972" w14:textId="394BDCE6" w:rsidR="0034300E" w:rsidRPr="00D61F65" w:rsidDel="0034300E" w:rsidRDefault="0034300E" w:rsidP="0034300E">
                              <w:pPr>
                                <w:jc w:val="center"/>
                                <w:rPr>
                                  <w:del w:id="23" w:author="Yuki Hayashi" w:date="2025-08-26T05:11:00Z" w16du:dateUtc="2025-08-26T13:11:00Z"/>
                                  <w:lang w:val="en-US"/>
                                </w:rPr>
                              </w:pPr>
                              <w:del w:id="24" w:author="Yuki Hayashi" w:date="2025-08-26T05:11:00Z" w16du:dateUtc="2025-08-26T13:11:00Z">
                                <w:r w:rsidRPr="00D61F65" w:rsidDel="0034300E">
                                  <w:rPr>
                                    <w:lang w:val="en-US"/>
                                  </w:rPr>
                                  <w:delText>Venue Utilization Report</w:delText>
                                </w:r>
                              </w:del>
                            </w:p>
                            <w:p w14:paraId="6A13070F" w14:textId="0EC5D48C" w:rsidR="0034300E" w:rsidRDefault="0034300E" w:rsidP="0034300E">
                              <w:pPr>
                                <w:jc w:val="center"/>
                              </w:pPr>
                              <w:ins w:id="25" w:author="Yuki Hayashi" w:date="2025-08-26T05:11:00Z" w16du:dateUtc="2025-08-26T13:11:00Z">
                                <w:r>
                                  <w:rPr>
                                    <w:lang w:val="en-US"/>
                                  </w:rPr>
                                  <w:t>Event Type Report</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513FB2" id="_x0000_s1105" style="position:absolute;margin-left:17.6pt;margin-top:23.7pt;width:162.75pt;height:22.5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" fillcolor="#4472c4 [3204]" strokecolor="#09101d [484]" strokeweight="1pt">
                  <v:textbox>
                    <w:txbxContent>
                      <w:p w14:paraId="7ACEC972" w14:textId="394BDCE6" w:rsidR="0034300E" w:rsidRPr="00D61F65" w:rsidDel="0034300E" w:rsidRDefault="0034300E" w:rsidP="0034300E">
                        <w:pPr>
                          <w:jc w:val="center"/>
                          <w:rPr>
                            <w:del w:id="36" w:author="Yuki Hayashi" w:date="2025-08-26T05:11:00Z" w16du:dateUtc="2025-08-26T13:11:00Z"/>
                            <w:lang w:val="en-US"/>
                          </w:rPr>
                        </w:pPr>
                        <w:del w:id="37" w:author="Yuki Hayashi" w:date="2025-08-26T05:11:00Z" w16du:dateUtc="2025-08-26T13:11:00Z">
                          <w:r w:rsidRPr="00D61F65" w:rsidDel="0034300E">
                            <w:rPr>
                              <w:lang w:val="en-US"/>
                            </w:rPr>
                            <w:delText>Venue Utilization Report</w:delText>
                          </w:r>
                        </w:del>
                      </w:p>
                      <w:p w14:paraId="6A13070F" w14:textId="0EC5D48C" w:rsidR="0034300E" w:rsidRDefault="0034300E" w:rsidP="0034300E">
                        <w:pPr>
                          <w:jc w:val="center"/>
                        </w:pPr>
                        <w:ins w:id="38" w:author="Yuki Hayashi" w:date="2025-08-26T05:11:00Z" w16du:dateUtc="2025-08-26T13:11:00Z">
                          <w:r>
                            <w:rPr>
                              <w:lang w:val="en-US"/>
                            </w:rPr>
                            <w:t>Event Type Report</w:t>
                          </w:r>
                        </w:ins>
                      </w:p>
                    </w:txbxContent>
                  </v:textbox>
                </v:rect>
              </w:pict>
            </mc:Fallback>
          </mc:AlternateContent>
        </w:r>
      </w:ins>
    </w:p>
    <w:p w14:paraId="3FFF73F2" w14:textId="1F71D2DE" w:rsidR="0034300E" w:rsidRPr="00D0230E" w:rsidRDefault="0034300E" w:rsidP="00D83FD2">
      <w:pPr>
        <w:spacing w:line="360" w:lineRule="auto"/>
        <w:rPr>
          <w:ins w:id="26" w:author="Yuki Hayashi" w:date="2025-08-26T05:06:00Z" w16du:dateUtc="2025-08-26T13:06:00Z"/>
          <w:rFonts w:ascii="Times New Roman" w:hAnsi="Times New Roman" w:cs="Times New Roman"/>
          <w:b/>
          <w:bCs/>
          <w:sz w:val="24"/>
          <w:szCs w:val="24"/>
        </w:rPr>
      </w:pPr>
    </w:p>
    <w:p w14:paraId="406C982A" w14:textId="71C6686E" w:rsidR="0034300E" w:rsidRPr="00D0230E" w:rsidRDefault="00161CB1" w:rsidP="00D83FD2">
      <w:pPr>
        <w:spacing w:line="360" w:lineRule="auto"/>
        <w:rPr>
          <w:ins w:id="27" w:author="Yuki Hayashi" w:date="2025-08-26T05:06:00Z" w16du:dateUtc="2025-08-26T13:06:00Z"/>
          <w:rFonts w:ascii="Times New Roman" w:hAnsi="Times New Roman" w:cs="Times New Roman"/>
          <w:b/>
          <w:bCs/>
          <w:sz w:val="24"/>
          <w:szCs w:val="24"/>
        </w:rPr>
      </w:pPr>
      <w:ins w:id="28" w:author="Yuki Hayashi" w:date="2025-08-26T05:09:00Z" w16du:dateUtc="2025-08-26T13:09:00Z">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810816" behindDoc="0" locked="0" layoutInCell="1" allowOverlap="1" wp14:anchorId="0C4ED2A2" wp14:editId="29C0A4CB">
                  <wp:simplePos x="0" y="0"/>
                  <wp:positionH relativeFrom="column">
                    <wp:posOffset>3505200</wp:posOffset>
                  </wp:positionH>
                  <wp:positionV relativeFrom="paragraph">
                    <wp:posOffset>173355</wp:posOffset>
                  </wp:positionV>
                  <wp:extent cx="1171575" cy="341906"/>
                  <wp:effectExtent l="0" t="0" r="28575" b="20320"/>
                  <wp:wrapNone/>
                  <wp:docPr id="184528438" name="Rectangle: Rounded Corners 39"/>
                  <wp:cNvGraphicFramePr/>
                  <a:graphic xmlns:a="http://schemas.openxmlformats.org/drawingml/2006/main">
                    <a:graphicData uri="http://schemas.microsoft.com/office/word/2010/wordprocessingShape">
                      <wps:wsp>
                        <wps:cNvSpPr/>
                        <wps:spPr>
                          <a:xfrm>
                            <a:off x="0" y="0"/>
                            <a:ext cx="1171575" cy="34190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43D7627" w14:textId="77777777" w:rsidR="0034300E" w:rsidRDefault="0034300E">
                              <w:pPr>
                                <w:jc w:val="center"/>
                                <w:pPrChange w:id="29" w:author="Yuki Hayashi" w:date="2025-08-26T05:00:00Z" w16du:dateUtc="2025-08-26T13:00:00Z">
                                  <w:pPr/>
                                </w:pPrChange>
                              </w:pPr>
                              <w:ins w:id="30" w:author="Yuki Hayashi" w:date="2025-08-26T05:01:00Z" w16du:dateUtc="2025-08-26T13:01:00Z">
                                <w:r>
                                  <w:t>Generate Report</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C4ED2A2" id="_x0000_s1106" style="position:absolute;margin-left:276pt;margin-top:13.65pt;width:92.25pt;height:26.9pt;z-index:25181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" fillcolor="#4472c4 [3204]" strokecolor="#09101d [484]" strokeweight="1pt">
                  <v:stroke joinstyle="miter"/>
                  <v:textbox>
                    <w:txbxContent>
                      <w:p w14:paraId="543D7627" w14:textId="77777777" w:rsidR="0034300E" w:rsidRDefault="0034300E">
                        <w:pPr>
                          <w:jc w:val="center"/>
                          <w:pPrChange w:id="44" w:author="Yuki Hayashi" w:date="2025-08-26T05:00:00Z" w16du:dateUtc="2025-08-26T13:00:00Z">
                            <w:pPr/>
                          </w:pPrChange>
                        </w:pPr>
                        <w:ins w:id="45" w:author="Yuki Hayashi" w:date="2025-08-26T05:01:00Z" w16du:dateUtc="2025-08-26T13:01:00Z">
                          <w:r>
                            <w:t>Generate Report</w:t>
                          </w:r>
                        </w:ins>
                      </w:p>
                    </w:txbxContent>
                  </v:textbox>
                </v:roundrect>
              </w:pict>
            </mc:Fallback>
          </mc:AlternateContent>
        </w: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808768" behindDoc="0" locked="0" layoutInCell="1" allowOverlap="1" wp14:anchorId="79A23D02" wp14:editId="75B8EB5A">
                  <wp:simplePos x="0" y="0"/>
                  <wp:positionH relativeFrom="column">
                    <wp:posOffset>1943100</wp:posOffset>
                  </wp:positionH>
                  <wp:positionV relativeFrom="paragraph">
                    <wp:posOffset>182880</wp:posOffset>
                  </wp:positionV>
                  <wp:extent cx="1438275" cy="341906"/>
                  <wp:effectExtent l="0" t="0" r="28575" b="20320"/>
                  <wp:wrapNone/>
                  <wp:docPr id="987724610" name="Rectangle: Rounded Corners 39"/>
                  <wp:cNvGraphicFramePr/>
                  <a:graphic xmlns:a="http://schemas.openxmlformats.org/drawingml/2006/main">
                    <a:graphicData uri="http://schemas.microsoft.com/office/word/2010/wordprocessingShape">
                      <wps:wsp>
                        <wps:cNvSpPr/>
                        <wps:spPr>
                          <a:xfrm>
                            <a:off x="0" y="0"/>
                            <a:ext cx="1438275" cy="34190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3ACC30A" w14:textId="77777777" w:rsidR="0034300E" w:rsidRDefault="0034300E">
                              <w:pPr>
                                <w:jc w:val="center"/>
                                <w:pPrChange w:id="31" w:author="Yuki Hayashi" w:date="2025-08-26T05:00:00Z" w16du:dateUtc="2025-08-26T13:00:00Z">
                                  <w:pPr/>
                                </w:pPrChange>
                              </w:pPr>
                              <w:ins w:id="32" w:author="Yuki Hayashi" w:date="2025-08-26T05:01:00Z" w16du:dateUtc="2025-08-26T13:01:00Z">
                                <w:r>
                                  <w:t>End Date</w:t>
                                </w:r>
                              </w:ins>
                            </w:p>
                            <w:p w14:paraId="2863FD2A" w14:textId="77777777" w:rsidR="00161CB1" w:rsidRDefault="00161CB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9A23D02" id="_x0000_s1107" style="position:absolute;margin-left:153pt;margin-top:14.4pt;width:113.25pt;height:26.9pt;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" fillcolor="#4472c4 [3204]" strokecolor="#09101d [484]" strokeweight="1pt">
                  <v:stroke joinstyle="miter"/>
                  <v:textbox>
                    <w:txbxContent>
                      <w:p w14:paraId="13ACC30A" w14:textId="77777777" w:rsidR="0034300E" w:rsidRDefault="0034300E">
                        <w:pPr>
                          <w:jc w:val="center"/>
                          <w:pPrChange w:id="48" w:author="Yuki Hayashi" w:date="2025-08-26T05:00:00Z" w16du:dateUtc="2025-08-26T13:00:00Z">
                            <w:pPr/>
                          </w:pPrChange>
                        </w:pPr>
                        <w:ins w:id="49" w:author="Yuki Hayashi" w:date="2025-08-26T05:01:00Z" w16du:dateUtc="2025-08-26T13:01:00Z">
                          <w:r>
                            <w:t>End Date</w:t>
                          </w:r>
                        </w:ins>
                      </w:p>
                      <w:p w14:paraId="2863FD2A" w14:textId="77777777" w:rsidR="00161CB1" w:rsidRDefault="00161CB1"/>
                    </w:txbxContent>
                  </v:textbox>
                </v:roundrect>
              </w:pict>
            </mc:Fallback>
          </mc:AlternateContent>
        </w: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806720" behindDoc="0" locked="0" layoutInCell="1" allowOverlap="1" wp14:anchorId="3F28CE45" wp14:editId="5948624B">
                  <wp:simplePos x="0" y="0"/>
                  <wp:positionH relativeFrom="column">
                    <wp:posOffset>361950</wp:posOffset>
                  </wp:positionH>
                  <wp:positionV relativeFrom="paragraph">
                    <wp:posOffset>154305</wp:posOffset>
                  </wp:positionV>
                  <wp:extent cx="1295400" cy="341630"/>
                  <wp:effectExtent l="0" t="0" r="19050" b="20320"/>
                  <wp:wrapNone/>
                  <wp:docPr id="934301605" name="Rectangle: Rounded Corners 39"/>
                  <wp:cNvGraphicFramePr/>
                  <a:graphic xmlns:a="http://schemas.openxmlformats.org/drawingml/2006/main">
                    <a:graphicData uri="http://schemas.microsoft.com/office/word/2010/wordprocessingShape">
                      <wps:wsp>
                        <wps:cNvSpPr/>
                        <wps:spPr>
                          <a:xfrm>
                            <a:off x="0" y="0"/>
                            <a:ext cx="1295400" cy="34163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CBC4869" w14:textId="77777777" w:rsidR="0034300E" w:rsidRDefault="0034300E">
                              <w:pPr>
                                <w:jc w:val="center"/>
                                <w:pPrChange w:id="33" w:author="Yuki Hayashi" w:date="2025-08-26T05:00:00Z" w16du:dateUtc="2025-08-26T13:00:00Z">
                                  <w:pPr/>
                                </w:pPrChange>
                              </w:pPr>
                              <w:ins w:id="34" w:author="Yuki Hayashi" w:date="2025-08-26T05:00:00Z" w16du:dateUtc="2025-08-26T13:00:00Z">
                                <w:r>
                                  <w:t>Start</w:t>
                                </w:r>
                              </w:ins>
                              <w:ins w:id="35" w:author="Yuki Hayashi" w:date="2025-08-26T05:01:00Z" w16du:dateUtc="2025-08-26T13:01:00Z">
                                <w:r>
                                  <w:t xml:space="preserve"> Date</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F28CE45" id="_x0000_s1108" style="position:absolute;margin-left:28.5pt;margin-top:12.15pt;width:102pt;height:26.9pt;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" fillcolor="#4472c4 [3204]" strokecolor="#09101d [484]" strokeweight="1pt">
                  <v:stroke joinstyle="miter"/>
                  <v:textbox>
                    <w:txbxContent>
                      <w:p w14:paraId="3CBC4869" w14:textId="77777777" w:rsidR="0034300E" w:rsidRDefault="0034300E">
                        <w:pPr>
                          <w:jc w:val="center"/>
                          <w:pPrChange w:id="53" w:author="Yuki Hayashi" w:date="2025-08-26T05:00:00Z" w16du:dateUtc="2025-08-26T13:00:00Z">
                            <w:pPr/>
                          </w:pPrChange>
                        </w:pPr>
                        <w:ins w:id="54" w:author="Yuki Hayashi" w:date="2025-08-26T05:00:00Z" w16du:dateUtc="2025-08-26T13:00:00Z">
                          <w:r>
                            <w:t>Start</w:t>
                          </w:r>
                        </w:ins>
                        <w:ins w:id="55" w:author="Yuki Hayashi" w:date="2025-08-26T05:01:00Z" w16du:dateUtc="2025-08-26T13:01:00Z">
                          <w:r>
                            <w:t xml:space="preserve"> Date</w:t>
                          </w:r>
                        </w:ins>
                      </w:p>
                    </w:txbxContent>
                  </v:textbox>
                </v:roundrect>
              </w:pict>
            </mc:Fallback>
          </mc:AlternateContent>
        </w:r>
      </w:ins>
    </w:p>
    <w:p w14:paraId="052A4CBE" w14:textId="51E8CC09" w:rsidR="0034300E" w:rsidRPr="00D0230E" w:rsidRDefault="0034300E" w:rsidP="00D83FD2">
      <w:pPr>
        <w:spacing w:line="360" w:lineRule="auto"/>
        <w:rPr>
          <w:ins w:id="36" w:author="Yuki Hayashi" w:date="2025-08-26T05:06:00Z" w16du:dateUtc="2025-08-26T13:06:00Z"/>
          <w:rFonts w:ascii="Times New Roman" w:hAnsi="Times New Roman" w:cs="Times New Roman"/>
          <w:b/>
          <w:bCs/>
          <w:sz w:val="24"/>
          <w:szCs w:val="24"/>
        </w:rPr>
      </w:pPr>
    </w:p>
    <w:p w14:paraId="07B95DC3" w14:textId="20FC8D23" w:rsidR="0034300E" w:rsidRPr="00D0230E" w:rsidRDefault="0034300E" w:rsidP="00D83FD2">
      <w:pPr>
        <w:spacing w:line="360" w:lineRule="auto"/>
        <w:rPr>
          <w:ins w:id="37" w:author="Yuki Hayashi" w:date="2025-08-26T05:06:00Z" w16du:dateUtc="2025-08-26T13:06:00Z"/>
          <w:rFonts w:ascii="Times New Roman" w:hAnsi="Times New Roman" w:cs="Times New Roman"/>
          <w:b/>
          <w:bCs/>
          <w:sz w:val="24"/>
          <w:szCs w:val="24"/>
        </w:rPr>
      </w:pPr>
      <w:ins w:id="38" w:author="Yuki Hayashi" w:date="2025-08-26T05:09:00Z" w16du:dateUtc="2025-08-26T13:09:00Z">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804672" behindDoc="0" locked="0" layoutInCell="1" allowOverlap="1" wp14:anchorId="684BE6AF" wp14:editId="58569F43">
                  <wp:simplePos x="0" y="0"/>
                  <wp:positionH relativeFrom="margin">
                    <wp:align>center</wp:align>
                  </wp:positionH>
                  <wp:positionV relativeFrom="paragraph">
                    <wp:posOffset>34925</wp:posOffset>
                  </wp:positionV>
                  <wp:extent cx="4724400" cy="1065475"/>
                  <wp:effectExtent l="0" t="0" r="19050" b="20955"/>
                  <wp:wrapNone/>
                  <wp:docPr id="1875717935" name="Rectangle: Rounded Corners 41"/>
                  <wp:cNvGraphicFramePr/>
                  <a:graphic xmlns:a="http://schemas.openxmlformats.org/drawingml/2006/main">
                    <a:graphicData uri="http://schemas.microsoft.com/office/word/2010/wordprocessingShape">
                      <wps:wsp>
                        <wps:cNvSpPr/>
                        <wps:spPr>
                          <a:xfrm>
                            <a:off x="0" y="0"/>
                            <a:ext cx="4724400" cy="106547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F7F18B0" w14:textId="77777777" w:rsidR="0034300E" w:rsidRPr="009A23CD" w:rsidRDefault="0034300E">
                              <w:pPr>
                                <w:jc w:val="center"/>
                                <w:rPr>
                                  <w:color w:val="EE0000"/>
                                  <w:rPrChange w:id="39" w:author="Yuki Hayashi" w:date="2025-08-26T05:02:00Z" w16du:dateUtc="2025-08-26T13:02:00Z">
                                    <w:rPr/>
                                  </w:rPrChange>
                                </w:rPr>
                                <w:pPrChange w:id="40" w:author="Yuki Hayashi" w:date="2025-08-26T05:02:00Z" w16du:dateUtc="2025-08-26T13:02:00Z">
                                  <w:pPr/>
                                </w:pPrChange>
                              </w:pPr>
                              <w:ins w:id="41" w:author="Yuki Hayashi" w:date="2025-08-26T05:02:00Z" w16du:dateUtc="2025-08-26T13:02:00Z">
                                <w:r>
                                  <w:t>Table Here</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84BE6AF" id="_x0000_s1109" style="position:absolute;margin-left:0;margin-top:2.75pt;width:372pt;height:83.9pt;z-index:2518046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" fillcolor="#4472c4 [3204]" strokecolor="#09101d [484]" strokeweight="1pt">
                  <v:stroke joinstyle="miter"/>
                  <v:textbox>
                    <w:txbxContent>
                      <w:p w14:paraId="5F7F18B0" w14:textId="77777777" w:rsidR="0034300E" w:rsidRPr="009A23CD" w:rsidRDefault="0034300E">
                        <w:pPr>
                          <w:jc w:val="center"/>
                          <w:rPr>
                            <w:color w:val="EE0000"/>
                            <w:rPrChange w:id="62" w:author="Yuki Hayashi" w:date="2025-08-26T05:02:00Z" w16du:dateUtc="2025-08-26T13:02:00Z">
                              <w:rPr/>
                            </w:rPrChange>
                          </w:rPr>
                          <w:pPrChange w:id="63" w:author="Yuki Hayashi" w:date="2025-08-26T05:02:00Z" w16du:dateUtc="2025-08-26T13:02:00Z">
                            <w:pPr/>
                          </w:pPrChange>
                        </w:pPr>
                        <w:ins w:id="64" w:author="Yuki Hayashi" w:date="2025-08-26T05:02:00Z" w16du:dateUtc="2025-08-26T13:02:00Z">
                          <w:r>
                            <w:t>Table Here</w:t>
                          </w:r>
                        </w:ins>
                      </w:p>
                    </w:txbxContent>
                  </v:textbox>
                  <w10:wrap anchorx="margin"/>
                </v:roundrect>
              </w:pict>
            </mc:Fallback>
          </mc:AlternateContent>
        </w:r>
      </w:ins>
    </w:p>
    <w:p w14:paraId="18E1782B" w14:textId="77777777" w:rsidR="0034300E" w:rsidRPr="00D0230E" w:rsidRDefault="0034300E" w:rsidP="00D83FD2">
      <w:pPr>
        <w:spacing w:line="360" w:lineRule="auto"/>
        <w:rPr>
          <w:ins w:id="42" w:author="Yuki Hayashi" w:date="2025-08-26T05:06:00Z" w16du:dateUtc="2025-08-26T13:06:00Z"/>
          <w:rFonts w:ascii="Times New Roman" w:hAnsi="Times New Roman" w:cs="Times New Roman"/>
          <w:b/>
          <w:bCs/>
          <w:sz w:val="24"/>
          <w:szCs w:val="24"/>
        </w:rPr>
      </w:pPr>
    </w:p>
    <w:p w14:paraId="29A49E23" w14:textId="77777777" w:rsidR="0034300E" w:rsidRPr="00D0230E" w:rsidRDefault="0034300E" w:rsidP="00D83FD2">
      <w:pPr>
        <w:spacing w:line="360" w:lineRule="auto"/>
        <w:rPr>
          <w:ins w:id="43" w:author="Yuki Hayashi" w:date="2025-08-26T05:06:00Z" w16du:dateUtc="2025-08-26T13:06:00Z"/>
          <w:rFonts w:ascii="Times New Roman" w:hAnsi="Times New Roman" w:cs="Times New Roman"/>
          <w:b/>
          <w:bCs/>
          <w:sz w:val="24"/>
          <w:szCs w:val="24"/>
        </w:rPr>
      </w:pPr>
    </w:p>
    <w:p w14:paraId="4364D5BE" w14:textId="77777777" w:rsidR="0034300E" w:rsidRPr="00D0230E" w:rsidRDefault="0034300E" w:rsidP="00D83FD2">
      <w:pPr>
        <w:spacing w:line="360" w:lineRule="auto"/>
        <w:rPr>
          <w:ins w:id="44" w:author="Yuki Hayashi" w:date="2025-08-26T05:06:00Z" w16du:dateUtc="2025-08-26T13:06:00Z"/>
          <w:rFonts w:ascii="Times New Roman" w:hAnsi="Times New Roman" w:cs="Times New Roman"/>
          <w:b/>
          <w:bCs/>
          <w:sz w:val="24"/>
          <w:szCs w:val="24"/>
        </w:rPr>
      </w:pPr>
    </w:p>
    <w:p w14:paraId="312B0865" w14:textId="77777777" w:rsidR="0034300E" w:rsidRPr="00D0230E" w:rsidRDefault="0034300E" w:rsidP="00D83FD2">
      <w:pPr>
        <w:spacing w:line="360" w:lineRule="auto"/>
        <w:rPr>
          <w:ins w:id="45" w:author="Yuki Hayashi" w:date="2025-08-26T05:06:00Z" w16du:dateUtc="2025-08-26T13:06:00Z"/>
          <w:rFonts w:ascii="Times New Roman" w:hAnsi="Times New Roman" w:cs="Times New Roman"/>
          <w:b/>
          <w:bCs/>
          <w:sz w:val="24"/>
          <w:szCs w:val="24"/>
        </w:rPr>
      </w:pPr>
    </w:p>
    <w:p w14:paraId="561466BB" w14:textId="1F39CFBE" w:rsidR="0034300E" w:rsidRPr="00D0230E" w:rsidRDefault="001C57BF" w:rsidP="009C53CF">
      <w:pPr>
        <w:spacing w:line="360" w:lineRule="auto"/>
        <w:jc w:val="center"/>
        <w:rPr>
          <w:ins w:id="46" w:author="Yuki Hayashi" w:date="2025-08-26T05:11:00Z" w16du:dateUtc="2025-08-26T13:11:00Z"/>
          <w:rFonts w:ascii="Times New Roman" w:hAnsi="Times New Roman" w:cs="Times New Roman"/>
          <w:b/>
          <w:bCs/>
          <w:sz w:val="24"/>
          <w:szCs w:val="24"/>
        </w:rPr>
      </w:pPr>
      <w:r>
        <w:rPr>
          <w:rFonts w:ascii="Times New Roman" w:hAnsi="Times New Roman" w:cs="Times New Roman"/>
          <w:b/>
          <w:bCs/>
          <w:sz w:val="24"/>
          <w:szCs w:val="24"/>
        </w:rPr>
        <w:t>Shape 10: Wire Frame for Event Type Report</w:t>
      </w:r>
    </w:p>
    <w:p w14:paraId="19939DE7" w14:textId="054226B8" w:rsidR="0034300E" w:rsidRPr="00D0230E" w:rsidRDefault="00161CB1" w:rsidP="00D83FD2">
      <w:pPr>
        <w:spacing w:line="360" w:lineRule="auto"/>
        <w:rPr>
          <w:ins w:id="47" w:author="Yuki Hayashi" w:date="2025-08-26T05:06:00Z" w16du:dateUtc="2025-08-26T13:06:00Z"/>
          <w:rFonts w:ascii="Times New Roman" w:hAnsi="Times New Roman" w:cs="Times New Roman"/>
          <w:b/>
          <w:bCs/>
          <w:sz w:val="24"/>
          <w:szCs w:val="24"/>
        </w:rPr>
      </w:pPr>
      <w:ins w:id="48" w:author="Yuki Hayashi" w:date="2025-08-26T05:12:00Z" w16du:dateUtc="2025-08-26T13:12:00Z">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821056" behindDoc="0" locked="0" layoutInCell="1" allowOverlap="1" wp14:anchorId="2FE739CE" wp14:editId="4B689C36">
                  <wp:simplePos x="0" y="0"/>
                  <wp:positionH relativeFrom="margin">
                    <wp:align>left</wp:align>
                  </wp:positionH>
                  <wp:positionV relativeFrom="paragraph">
                    <wp:posOffset>362585</wp:posOffset>
                  </wp:positionV>
                  <wp:extent cx="5476875" cy="2381250"/>
                  <wp:effectExtent l="0" t="0" r="28575" b="19050"/>
                  <wp:wrapNone/>
                  <wp:docPr id="776895083" name="Rectangle 7"/>
                  <wp:cNvGraphicFramePr/>
                  <a:graphic xmlns:a="http://schemas.openxmlformats.org/drawingml/2006/main">
                    <a:graphicData uri="http://schemas.microsoft.com/office/word/2010/wordprocessingShape">
                      <wps:wsp>
                        <wps:cNvSpPr/>
                        <wps:spPr>
                          <a:xfrm>
                            <a:off x="0" y="0"/>
                            <a:ext cx="5476875" cy="2381250"/>
                          </a:xfrm>
                          <a:prstGeom prst="rect">
                            <a:avLst/>
                          </a:prstGeom>
                          <a:solidFill>
                            <a:schemeClr val="bg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FE2994E" w14:textId="77777777" w:rsidR="0034300E" w:rsidRDefault="0034300E" w:rsidP="0034300E">
                              <w:pPr>
                                <w:jc w:val="center"/>
                              </w:pPr>
                            </w:p>
                            <w:p w14:paraId="43201D14" w14:textId="77777777" w:rsidR="0034300E" w:rsidRDefault="0034300E" w:rsidP="0034300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E739CE" id="_x0000_s1110" style="position:absolute;margin-left:0;margin-top:28.55pt;width:431.25pt;height:187.5pt;z-index:251821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" fillcolor="#bfbfbf [2412]" strokecolor="#09101d [484]" strokeweight="1pt">
                  <v:textbox>
                    <w:txbxContent>
                      <w:p w14:paraId="4FE2994E" w14:textId="77777777" w:rsidR="0034300E" w:rsidRDefault="0034300E" w:rsidP="0034300E">
                        <w:pPr>
                          <w:jc w:val="center"/>
                        </w:pPr>
                      </w:p>
                      <w:p w14:paraId="43201D14" w14:textId="77777777" w:rsidR="0034300E" w:rsidRDefault="0034300E" w:rsidP="0034300E"/>
                    </w:txbxContent>
                  </v:textbox>
                  <w10:wrap anchorx="margin"/>
                </v:rect>
              </w:pict>
            </mc:Fallback>
          </mc:AlternateContent>
        </w:r>
      </w:ins>
    </w:p>
    <w:p w14:paraId="530A66B7" w14:textId="721D2594" w:rsidR="0034300E" w:rsidRPr="00D0230E" w:rsidRDefault="00161CB1" w:rsidP="00D83FD2">
      <w:pPr>
        <w:spacing w:line="360" w:lineRule="auto"/>
        <w:rPr>
          <w:ins w:id="49" w:author="Yuki Hayashi" w:date="2025-08-26T05:06:00Z" w16du:dateUtc="2025-08-26T13:06:00Z"/>
          <w:rFonts w:ascii="Times New Roman" w:hAnsi="Times New Roman" w:cs="Times New Roman"/>
          <w:b/>
          <w:bCs/>
          <w:sz w:val="24"/>
          <w:szCs w:val="24"/>
        </w:rPr>
      </w:pPr>
      <w:ins w:id="50" w:author="Yuki Hayashi" w:date="2025-08-26T05:12:00Z" w16du:dateUtc="2025-08-26T13:12:00Z">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827200" behindDoc="0" locked="0" layoutInCell="1" allowOverlap="1" wp14:anchorId="4251E858" wp14:editId="662E152F">
                  <wp:simplePos x="0" y="0"/>
                  <wp:positionH relativeFrom="margin">
                    <wp:posOffset>4476750</wp:posOffset>
                  </wp:positionH>
                  <wp:positionV relativeFrom="paragraph">
                    <wp:posOffset>100965</wp:posOffset>
                  </wp:positionV>
                  <wp:extent cx="771525" cy="285750"/>
                  <wp:effectExtent l="0" t="0" r="28575" b="19050"/>
                  <wp:wrapNone/>
                  <wp:docPr id="1570782988" name="Rectangle: Rounded Corners 26"/>
                  <wp:cNvGraphicFramePr/>
                  <a:graphic xmlns:a="http://schemas.openxmlformats.org/drawingml/2006/main">
                    <a:graphicData uri="http://schemas.microsoft.com/office/word/2010/wordprocessingShape">
                      <wps:wsp>
                        <wps:cNvSpPr/>
                        <wps:spPr>
                          <a:xfrm>
                            <a:off x="0" y="0"/>
                            <a:ext cx="771525" cy="285750"/>
                          </a:xfrm>
                          <a:prstGeom prst="roundRect">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7D879BD" w14:textId="77777777" w:rsidR="0034300E" w:rsidRDefault="0034300E" w:rsidP="0034300E">
                              <w: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251E858" id="_x0000_s1111" style="position:absolute;margin-left:352.5pt;margin-top:7.95pt;width:60.75pt;height:22.5pt;z-index:2518272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" fillcolor="#7f7f7f [1612]" strokecolor="#09101d [484]" strokeweight="1pt">
                  <v:stroke joinstyle="miter"/>
                  <v:textbox>
                    <w:txbxContent>
                      <w:p w14:paraId="47D879BD" w14:textId="77777777" w:rsidR="0034300E" w:rsidRDefault="0034300E" w:rsidP="0034300E">
                        <w:r>
                          <w:t>Log Out</w:t>
                        </w:r>
                      </w:p>
                    </w:txbxContent>
                  </v:textbox>
                  <w10:wrap anchorx="margin"/>
                </v:roundrect>
              </w:pict>
            </mc:Fallback>
          </mc:AlternateContent>
        </w: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823104" behindDoc="0" locked="0" layoutInCell="1" allowOverlap="1" wp14:anchorId="57B142BA" wp14:editId="08645F58">
                  <wp:simplePos x="0" y="0"/>
                  <wp:positionH relativeFrom="margin">
                    <wp:align>right</wp:align>
                  </wp:positionH>
                  <wp:positionV relativeFrom="paragraph">
                    <wp:posOffset>6350</wp:posOffset>
                  </wp:positionV>
                  <wp:extent cx="5457825" cy="533400"/>
                  <wp:effectExtent l="0" t="0" r="28575" b="19050"/>
                  <wp:wrapNone/>
                  <wp:docPr id="343458988" name="Rectangle: Rounded Corners 25"/>
                  <wp:cNvGraphicFramePr/>
                  <a:graphic xmlns:a="http://schemas.openxmlformats.org/drawingml/2006/main">
                    <a:graphicData uri="http://schemas.microsoft.com/office/word/2010/wordprocessingShape">
                      <wps:wsp>
                        <wps:cNvSpPr/>
                        <wps:spPr>
                          <a:xfrm>
                            <a:off x="0" y="0"/>
                            <a:ext cx="5457825" cy="5334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8692B54" id="Rectangle: Rounded Corners 25" o:spid="_x0000_s1026" style="position:absolute;margin-left:378.55pt;margin-top:.5pt;width:429.75pt;height:42pt;z-index:2518231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" fillcolor="#4472c4 [3204]" strokecolor="#09101d [484]" strokeweight="1pt">
                  <v:stroke joinstyle="miter"/>
                  <w10:wrap anchorx="margin"/>
                </v:roundrect>
              </w:pict>
            </mc:Fallback>
          </mc:AlternateContent>
        </w:r>
        <w:r w:rsidR="0034300E"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825152" behindDoc="0" locked="0" layoutInCell="1" allowOverlap="1" wp14:anchorId="67887CF7" wp14:editId="531AACFE">
                  <wp:simplePos x="0" y="0"/>
                  <wp:positionH relativeFrom="margin">
                    <wp:posOffset>182880</wp:posOffset>
                  </wp:positionH>
                  <wp:positionV relativeFrom="paragraph">
                    <wp:posOffset>138430</wp:posOffset>
                  </wp:positionV>
                  <wp:extent cx="638175" cy="352425"/>
                  <wp:effectExtent l="0" t="0" r="28575" b="28575"/>
                  <wp:wrapNone/>
                  <wp:docPr id="1484855696" name="Rectangle: Rounded Corners 26"/>
                  <wp:cNvGraphicFramePr/>
                  <a:graphic xmlns:a="http://schemas.openxmlformats.org/drawingml/2006/main">
                    <a:graphicData uri="http://schemas.microsoft.com/office/word/2010/wordprocessingShape">
                      <wps:wsp>
                        <wps:cNvSpPr/>
                        <wps:spPr>
                          <a:xfrm>
                            <a:off x="0" y="0"/>
                            <a:ext cx="638175" cy="352425"/>
                          </a:xfrm>
                          <a:prstGeom prst="roundRect">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264A679" w14:textId="77777777" w:rsidR="0034300E" w:rsidRDefault="0034300E" w:rsidP="0034300E">
                              <w:pPr>
                                <w:jc w:val="center"/>
                              </w:pPr>
                              <w:r>
                                <w:t>Nav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887CF7" id="_x0000_s1112" style="position:absolute;margin-left:14.4pt;margin-top:10.9pt;width:50.25pt;height:27.75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" fillcolor="#7f7f7f [1612]" strokecolor="#09101d [484]" strokeweight="1pt">
                  <v:stroke joinstyle="miter"/>
                  <v:textbox>
                    <w:txbxContent>
                      <w:p w14:paraId="3264A679" w14:textId="77777777" w:rsidR="0034300E" w:rsidRDefault="0034300E" w:rsidP="0034300E">
                        <w:pPr>
                          <w:jc w:val="center"/>
                        </w:pPr>
                        <w:r>
                          <w:t>Nav</w:t>
                        </w:r>
                      </w:p>
                    </w:txbxContent>
                  </v:textbox>
                  <w10:wrap anchorx="margin"/>
                </v:roundrect>
              </w:pict>
            </mc:Fallback>
          </mc:AlternateContent>
        </w:r>
      </w:ins>
    </w:p>
    <w:p w14:paraId="45EF0735" w14:textId="15441140" w:rsidR="0034300E" w:rsidRPr="00D0230E" w:rsidRDefault="0034300E" w:rsidP="00D83FD2">
      <w:pPr>
        <w:spacing w:line="360" w:lineRule="auto"/>
        <w:rPr>
          <w:ins w:id="51" w:author="Yuki Hayashi" w:date="2025-08-26T05:06:00Z" w16du:dateUtc="2025-08-26T13:06:00Z"/>
          <w:rFonts w:ascii="Times New Roman" w:hAnsi="Times New Roman" w:cs="Times New Roman"/>
          <w:b/>
          <w:bCs/>
          <w:sz w:val="24"/>
          <w:szCs w:val="24"/>
        </w:rPr>
      </w:pPr>
    </w:p>
    <w:p w14:paraId="5C4BCE90" w14:textId="6B030CA2" w:rsidR="0034300E" w:rsidRPr="00D0230E" w:rsidRDefault="0034300E" w:rsidP="00D83FD2">
      <w:pPr>
        <w:spacing w:line="360" w:lineRule="auto"/>
        <w:rPr>
          <w:ins w:id="52" w:author="Yuki Hayashi" w:date="2025-08-26T05:06:00Z" w16du:dateUtc="2025-08-26T13:06:00Z"/>
          <w:rFonts w:ascii="Times New Roman" w:hAnsi="Times New Roman" w:cs="Times New Roman"/>
          <w:b/>
          <w:bCs/>
          <w:sz w:val="24"/>
          <w:szCs w:val="24"/>
        </w:rPr>
      </w:pPr>
      <w:ins w:id="53" w:author="Yuki Hayashi" w:date="2025-08-26T05:12:00Z" w16du:dateUtc="2025-08-26T13:12:00Z">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829248" behindDoc="0" locked="0" layoutInCell="1" allowOverlap="1" wp14:anchorId="47DEAAB8" wp14:editId="36564503">
                  <wp:simplePos x="0" y="0"/>
                  <wp:positionH relativeFrom="column">
                    <wp:posOffset>264160</wp:posOffset>
                  </wp:positionH>
                  <wp:positionV relativeFrom="paragraph">
                    <wp:posOffset>12700</wp:posOffset>
                  </wp:positionV>
                  <wp:extent cx="2066925" cy="285750"/>
                  <wp:effectExtent l="0" t="0" r="28575" b="19050"/>
                  <wp:wrapNone/>
                  <wp:docPr id="197527503" name="Rectangle 28"/>
                  <wp:cNvGraphicFramePr/>
                  <a:graphic xmlns:a="http://schemas.openxmlformats.org/drawingml/2006/main">
                    <a:graphicData uri="http://schemas.microsoft.com/office/word/2010/wordprocessingShape">
                      <wps:wsp>
                        <wps:cNvSpPr/>
                        <wps:spPr>
                          <a:xfrm>
                            <a:off x="0" y="0"/>
                            <a:ext cx="2066925" cy="2857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D5F216D" w14:textId="77777777" w:rsidR="0034300E" w:rsidRPr="00D61F65" w:rsidDel="0034300E" w:rsidRDefault="0034300E" w:rsidP="0034300E">
                              <w:pPr>
                                <w:jc w:val="center"/>
                                <w:rPr>
                                  <w:del w:id="54" w:author="Yuki Hayashi" w:date="2025-08-26T05:11:00Z" w16du:dateUtc="2025-08-26T13:11:00Z"/>
                                  <w:lang w:val="en-US"/>
                                </w:rPr>
                              </w:pPr>
                              <w:del w:id="55" w:author="Yuki Hayashi" w:date="2025-08-26T05:11:00Z" w16du:dateUtc="2025-08-26T13:11:00Z">
                                <w:r w:rsidRPr="00D61F65" w:rsidDel="0034300E">
                                  <w:rPr>
                                    <w:lang w:val="en-US"/>
                                  </w:rPr>
                                  <w:delText>Venue Utilization Report</w:delText>
                                </w:r>
                              </w:del>
                            </w:p>
                            <w:p w14:paraId="45925E57" w14:textId="28E322EF" w:rsidR="0034300E" w:rsidRDefault="0034300E" w:rsidP="0034300E">
                              <w:pPr>
                                <w:jc w:val="center"/>
                              </w:pPr>
                              <w:ins w:id="56" w:author="Yuki Hayashi" w:date="2025-08-26T05:12:00Z" w16du:dateUtc="2025-08-26T13:12:00Z">
                                <w:r>
                                  <w:rPr>
                                    <w:lang w:val="en-US"/>
                                  </w:rPr>
                                  <w:t>Change Password</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DEAAB8" id="_x0000_s1113" style="position:absolute;margin-left:20.8pt;margin-top:1pt;width:162.75pt;height:22.5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" fillcolor="#4472c4 [3204]" strokecolor="#09101d [484]" strokeweight="1pt">
                  <v:textbox>
                    <w:txbxContent>
                      <w:p w14:paraId="7D5F216D" w14:textId="77777777" w:rsidR="0034300E" w:rsidRPr="00D61F65" w:rsidDel="0034300E" w:rsidRDefault="0034300E" w:rsidP="0034300E">
                        <w:pPr>
                          <w:jc w:val="center"/>
                          <w:rPr>
                            <w:del w:id="80" w:author="Yuki Hayashi" w:date="2025-08-26T05:11:00Z" w16du:dateUtc="2025-08-26T13:11:00Z"/>
                            <w:lang w:val="en-US"/>
                          </w:rPr>
                        </w:pPr>
                        <w:del w:id="81" w:author="Yuki Hayashi" w:date="2025-08-26T05:11:00Z" w16du:dateUtc="2025-08-26T13:11:00Z">
                          <w:r w:rsidRPr="00D61F65" w:rsidDel="0034300E">
                            <w:rPr>
                              <w:lang w:val="en-US"/>
                            </w:rPr>
                            <w:delText>Venue Utilization Report</w:delText>
                          </w:r>
                        </w:del>
                      </w:p>
                      <w:p w14:paraId="45925E57" w14:textId="28E322EF" w:rsidR="0034300E" w:rsidRDefault="0034300E" w:rsidP="0034300E">
                        <w:pPr>
                          <w:jc w:val="center"/>
                        </w:pPr>
                        <w:ins w:id="82" w:author="Yuki Hayashi" w:date="2025-08-26T05:12:00Z" w16du:dateUtc="2025-08-26T13:12:00Z">
                          <w:r>
                            <w:rPr>
                              <w:lang w:val="en-US"/>
                            </w:rPr>
                            <w:t>Change Password</w:t>
                          </w:r>
                        </w:ins>
                      </w:p>
                    </w:txbxContent>
                  </v:textbox>
                </v:rect>
              </w:pict>
            </mc:Fallback>
          </mc:AlternateContent>
        </w:r>
      </w:ins>
    </w:p>
    <w:p w14:paraId="349DA75A" w14:textId="55D42208" w:rsidR="0034300E" w:rsidRPr="00D0230E" w:rsidRDefault="001C57BF" w:rsidP="00D83FD2">
      <w:pPr>
        <w:spacing w:line="360" w:lineRule="auto"/>
        <w:rPr>
          <w:ins w:id="57" w:author="Yuki Hayashi" w:date="2025-08-26T05:06:00Z" w16du:dateUtc="2025-08-26T13:06:00Z"/>
          <w:rFonts w:ascii="Times New Roman" w:hAnsi="Times New Roman" w:cs="Times New Roman"/>
          <w:b/>
          <w:bCs/>
          <w:sz w:val="24"/>
          <w:szCs w:val="24"/>
        </w:rPr>
      </w:pPr>
      <w:ins w:id="58" w:author="Yuki Hayashi" w:date="2025-08-26T05:13:00Z" w16du:dateUtc="2025-08-26T13:13:00Z">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830272" behindDoc="0" locked="0" layoutInCell="1" allowOverlap="1" wp14:anchorId="6140843F" wp14:editId="462A67CB">
                  <wp:simplePos x="0" y="0"/>
                  <wp:positionH relativeFrom="margin">
                    <wp:align>right</wp:align>
                  </wp:positionH>
                  <wp:positionV relativeFrom="paragraph">
                    <wp:posOffset>143510</wp:posOffset>
                  </wp:positionV>
                  <wp:extent cx="5161280" cy="1117600"/>
                  <wp:effectExtent l="0" t="0" r="20320" b="25400"/>
                  <wp:wrapNone/>
                  <wp:docPr id="1518582661" name="Rectangle: Rounded Corners 84"/>
                  <wp:cNvGraphicFramePr/>
                  <a:graphic xmlns:a="http://schemas.openxmlformats.org/drawingml/2006/main">
                    <a:graphicData uri="http://schemas.microsoft.com/office/word/2010/wordprocessingShape">
                      <wps:wsp>
                        <wps:cNvSpPr/>
                        <wps:spPr>
                          <a:xfrm>
                            <a:off x="0" y="0"/>
                            <a:ext cx="5161280" cy="11176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037F8FA" w14:textId="1A419BB7" w:rsidR="0034300E" w:rsidRDefault="0034300E">
                              <w:pPr>
                                <w:jc w:val="center"/>
                                <w:pPrChange w:id="59" w:author="Yuki Hayashi" w:date="2025-08-26T05:13:00Z" w16du:dateUtc="2025-08-26T13:13:00Z">
                                  <w:pPr/>
                                </w:pPrChange>
                              </w:pPr>
                              <w:ins w:id="60" w:author="Yuki Hayashi" w:date="2025-08-26T05:13:00Z" w16du:dateUtc="2025-08-26T13:13:00Z">
                                <w:r>
                                  <w:t>Form Here</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40843F" id="Rectangle: Rounded Corners 84" o:spid="_x0000_s1114" style="position:absolute;margin-left:355.2pt;margin-top:11.3pt;width:406.4pt;height:88pt;z-index:251830272;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" fillcolor="#4472c4 [3204]" strokecolor="#09101d [484]" strokeweight="1pt">
                  <v:stroke joinstyle="miter"/>
                  <v:textbox>
                    <w:txbxContent>
                      <w:p w14:paraId="2037F8FA" w14:textId="1A419BB7" w:rsidR="0034300E" w:rsidRDefault="0034300E">
                        <w:pPr>
                          <w:jc w:val="center"/>
                          <w:pPrChange w:id="87" w:author="Yuki Hayashi" w:date="2025-08-26T05:13:00Z" w16du:dateUtc="2025-08-26T13:13:00Z">
                            <w:pPr/>
                          </w:pPrChange>
                        </w:pPr>
                        <w:ins w:id="88" w:author="Yuki Hayashi" w:date="2025-08-26T05:13:00Z" w16du:dateUtc="2025-08-26T13:13:00Z">
                          <w:r>
                            <w:t>Form Here</w:t>
                          </w:r>
                        </w:ins>
                      </w:p>
                    </w:txbxContent>
                  </v:textbox>
                  <w10:wrap anchorx="margin"/>
                </v:roundrect>
              </w:pict>
            </mc:Fallback>
          </mc:AlternateContent>
        </w:r>
      </w:ins>
    </w:p>
    <w:p w14:paraId="1038B324" w14:textId="77777777" w:rsidR="0034300E" w:rsidRPr="00D0230E" w:rsidRDefault="0034300E" w:rsidP="00D83FD2">
      <w:pPr>
        <w:spacing w:line="360" w:lineRule="auto"/>
        <w:rPr>
          <w:ins w:id="61" w:author="Yuki Hayashi" w:date="2025-08-26T05:06:00Z" w16du:dateUtc="2025-08-26T13:06:00Z"/>
          <w:rFonts w:ascii="Times New Roman" w:hAnsi="Times New Roman" w:cs="Times New Roman"/>
          <w:b/>
          <w:bCs/>
          <w:sz w:val="24"/>
          <w:szCs w:val="24"/>
        </w:rPr>
      </w:pPr>
    </w:p>
    <w:p w14:paraId="29BB858B" w14:textId="77777777" w:rsidR="0034300E" w:rsidRDefault="0034300E" w:rsidP="00D83FD2">
      <w:pPr>
        <w:spacing w:line="360" w:lineRule="auto"/>
        <w:rPr>
          <w:rFonts w:ascii="Times New Roman" w:hAnsi="Times New Roman" w:cs="Times New Roman"/>
          <w:b/>
          <w:bCs/>
          <w:sz w:val="24"/>
          <w:szCs w:val="24"/>
        </w:rPr>
      </w:pPr>
    </w:p>
    <w:p w14:paraId="68D2F30A" w14:textId="77777777" w:rsidR="001C57BF" w:rsidRDefault="001C57BF" w:rsidP="00D83FD2">
      <w:pPr>
        <w:spacing w:line="360" w:lineRule="auto"/>
        <w:rPr>
          <w:rFonts w:ascii="Times New Roman" w:hAnsi="Times New Roman" w:cs="Times New Roman"/>
          <w:b/>
          <w:bCs/>
          <w:sz w:val="24"/>
          <w:szCs w:val="24"/>
        </w:rPr>
      </w:pPr>
    </w:p>
    <w:p w14:paraId="68B8A0CE" w14:textId="7FE03D9C" w:rsidR="001C57BF" w:rsidRDefault="001C57BF" w:rsidP="001C57B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Shape 11: Wire Frame for Setting Page</w:t>
      </w:r>
    </w:p>
    <w:p w14:paraId="63D1F871" w14:textId="77777777" w:rsidR="001C57BF" w:rsidRDefault="001C57BF" w:rsidP="00D83FD2">
      <w:pPr>
        <w:spacing w:line="360" w:lineRule="auto"/>
        <w:rPr>
          <w:rFonts w:ascii="Times New Roman" w:hAnsi="Times New Roman" w:cs="Times New Roman"/>
          <w:b/>
          <w:bCs/>
          <w:sz w:val="24"/>
          <w:szCs w:val="24"/>
        </w:rPr>
      </w:pPr>
    </w:p>
    <w:p w14:paraId="4F17004E" w14:textId="77777777" w:rsidR="001C57BF" w:rsidRPr="00D0230E" w:rsidRDefault="001C57BF" w:rsidP="00D83FD2">
      <w:pPr>
        <w:spacing w:line="360" w:lineRule="auto"/>
        <w:rPr>
          <w:ins w:id="62" w:author="Yuki Hayashi" w:date="2025-08-26T05:06:00Z" w16du:dateUtc="2025-08-26T13:06:00Z"/>
          <w:rFonts w:ascii="Times New Roman" w:hAnsi="Times New Roman" w:cs="Times New Roman"/>
          <w:b/>
          <w:bCs/>
          <w:sz w:val="24"/>
          <w:szCs w:val="24"/>
        </w:rPr>
      </w:pPr>
    </w:p>
    <w:p w14:paraId="525423DA" w14:textId="77777777" w:rsidR="001C57BF" w:rsidRDefault="001C57BF" w:rsidP="00D83FD2">
      <w:pPr>
        <w:spacing w:line="360" w:lineRule="auto"/>
        <w:rPr>
          <w:rFonts w:ascii="Times New Roman" w:hAnsi="Times New Roman" w:cs="Times New Roman"/>
          <w:b/>
          <w:bCs/>
          <w:sz w:val="24"/>
          <w:szCs w:val="24"/>
        </w:rPr>
      </w:pPr>
    </w:p>
    <w:p w14:paraId="7C91C1BE" w14:textId="58A879C3" w:rsidR="00E87727" w:rsidRPr="00D0230E" w:rsidRDefault="00E87727" w:rsidP="001C57BF">
      <w:pPr>
        <w:spacing w:line="360" w:lineRule="auto"/>
        <w:jc w:val="both"/>
        <w:rPr>
          <w:rFonts w:ascii="Times New Roman" w:hAnsi="Times New Roman" w:cs="Times New Roman"/>
          <w:b/>
          <w:bCs/>
          <w:sz w:val="24"/>
          <w:szCs w:val="24"/>
        </w:rPr>
      </w:pPr>
      <w:r w:rsidRPr="00D0230E">
        <w:rPr>
          <w:rFonts w:ascii="Times New Roman" w:hAnsi="Times New Roman" w:cs="Times New Roman"/>
          <w:b/>
          <w:bCs/>
          <w:sz w:val="24"/>
          <w:szCs w:val="24"/>
        </w:rPr>
        <w:t>Clien</w:t>
      </w:r>
      <w:r w:rsidR="0058245A" w:rsidRPr="00D0230E">
        <w:rPr>
          <w:rFonts w:ascii="Times New Roman" w:hAnsi="Times New Roman" w:cs="Times New Roman"/>
          <w:b/>
          <w:bCs/>
          <w:sz w:val="24"/>
          <w:szCs w:val="24"/>
        </w:rPr>
        <w:t>t Side</w:t>
      </w:r>
    </w:p>
    <w:p w14:paraId="468D1F66" w14:textId="26318DE8" w:rsidR="0058245A" w:rsidRPr="00D0230E" w:rsidRDefault="0058245A" w:rsidP="001C57BF">
      <w:pPr>
        <w:spacing w:line="360" w:lineRule="auto"/>
        <w:jc w:val="both"/>
        <w:rPr>
          <w:rFonts w:ascii="Times New Roman" w:hAnsi="Times New Roman" w:cs="Times New Roman"/>
          <w:sz w:val="24"/>
          <w:szCs w:val="24"/>
          <w:lang w:val="en-US"/>
        </w:rPr>
      </w:pPr>
      <w:r w:rsidRPr="00D0230E">
        <w:rPr>
          <w:rFonts w:ascii="Times New Roman" w:hAnsi="Times New Roman" w:cs="Times New Roman"/>
          <w:b/>
          <w:bCs/>
          <w:sz w:val="24"/>
          <w:szCs w:val="24"/>
          <w:lang w:val="en-US"/>
        </w:rPr>
        <w:t>Landing Page</w:t>
      </w:r>
      <w:r w:rsidR="00A4430E" w:rsidRPr="00D0230E">
        <w:rPr>
          <w:rFonts w:ascii="Times New Roman" w:hAnsi="Times New Roman" w:cs="Times New Roman"/>
          <w:sz w:val="24"/>
          <w:szCs w:val="24"/>
          <w:lang w:val="en-US"/>
        </w:rPr>
        <w:t>:</w:t>
      </w:r>
      <w:r w:rsidRPr="00D0230E">
        <w:rPr>
          <w:rFonts w:ascii="Times New Roman" w:hAnsi="Times New Roman" w:cs="Times New Roman"/>
          <w:sz w:val="24"/>
          <w:szCs w:val="24"/>
          <w:lang w:val="en-US"/>
        </w:rPr>
        <w:t xml:space="preserve"> Entry point of the website. Displays system name, introduction, and navigation to venues.</w:t>
      </w:r>
    </w:p>
    <w:p w14:paraId="2EFA70E9" w14:textId="736DF100" w:rsidR="0058245A" w:rsidRPr="00D0230E" w:rsidRDefault="0058245A" w:rsidP="001C57BF">
      <w:pPr>
        <w:spacing w:line="360" w:lineRule="auto"/>
        <w:jc w:val="both"/>
        <w:rPr>
          <w:rFonts w:ascii="Times New Roman" w:hAnsi="Times New Roman" w:cs="Times New Roman"/>
          <w:sz w:val="24"/>
          <w:szCs w:val="24"/>
          <w:lang w:val="en-US"/>
        </w:rPr>
      </w:pPr>
      <w:r w:rsidRPr="00D0230E">
        <w:rPr>
          <w:rFonts w:ascii="Times New Roman" w:hAnsi="Times New Roman" w:cs="Times New Roman"/>
          <w:b/>
          <w:bCs/>
          <w:sz w:val="24"/>
          <w:szCs w:val="24"/>
          <w:lang w:val="en-US"/>
        </w:rPr>
        <w:t>Venues Page</w:t>
      </w:r>
      <w:r w:rsidR="00A4430E" w:rsidRPr="00D0230E">
        <w:rPr>
          <w:rFonts w:ascii="Times New Roman" w:hAnsi="Times New Roman" w:cs="Times New Roman"/>
          <w:sz w:val="24"/>
          <w:szCs w:val="24"/>
          <w:lang w:val="en-US"/>
        </w:rPr>
        <w:t>:</w:t>
      </w:r>
      <w:r w:rsidRPr="00D0230E">
        <w:rPr>
          <w:rFonts w:ascii="Times New Roman" w:hAnsi="Times New Roman" w:cs="Times New Roman"/>
          <w:sz w:val="24"/>
          <w:szCs w:val="24"/>
          <w:lang w:val="en-US"/>
        </w:rPr>
        <w:t xml:space="preserve"> Shows available venues with details capacity, description, hourly rate, availability.</w:t>
      </w:r>
    </w:p>
    <w:p w14:paraId="58CA60DA" w14:textId="4FE1E243" w:rsidR="0058245A" w:rsidRPr="00D0230E" w:rsidRDefault="0058245A" w:rsidP="001C57BF">
      <w:pPr>
        <w:spacing w:line="360" w:lineRule="auto"/>
        <w:jc w:val="both"/>
        <w:rPr>
          <w:rFonts w:ascii="Times New Roman" w:hAnsi="Times New Roman" w:cs="Times New Roman"/>
          <w:sz w:val="24"/>
          <w:szCs w:val="24"/>
          <w:lang w:val="en-US"/>
        </w:rPr>
      </w:pPr>
      <w:r w:rsidRPr="00D0230E">
        <w:rPr>
          <w:rFonts w:ascii="Times New Roman" w:hAnsi="Times New Roman" w:cs="Times New Roman"/>
          <w:b/>
          <w:bCs/>
          <w:sz w:val="24"/>
          <w:szCs w:val="24"/>
          <w:lang w:val="en-US"/>
        </w:rPr>
        <w:t>Book Now Page</w:t>
      </w:r>
      <w:r w:rsidR="00A4430E" w:rsidRPr="00D0230E">
        <w:rPr>
          <w:rFonts w:ascii="Times New Roman" w:hAnsi="Times New Roman" w:cs="Times New Roman"/>
          <w:sz w:val="24"/>
          <w:szCs w:val="24"/>
          <w:lang w:val="en-US"/>
        </w:rPr>
        <w:t>:</w:t>
      </w:r>
      <w:r w:rsidRPr="00D0230E">
        <w:rPr>
          <w:rFonts w:ascii="Times New Roman" w:hAnsi="Times New Roman" w:cs="Times New Roman"/>
          <w:sz w:val="24"/>
          <w:szCs w:val="24"/>
          <w:lang w:val="en-US"/>
        </w:rPr>
        <w:t xml:space="preserve"> Booking form where clients enter personal information name, email, contact, select date, time, and submit booking request.</w:t>
      </w:r>
    </w:p>
    <w:p w14:paraId="610EA57E" w14:textId="6B065AE4" w:rsidR="0058245A" w:rsidRPr="00D0230E" w:rsidRDefault="0058245A" w:rsidP="001C57BF">
      <w:pPr>
        <w:spacing w:line="360" w:lineRule="auto"/>
        <w:jc w:val="both"/>
        <w:rPr>
          <w:rFonts w:ascii="Times New Roman" w:hAnsi="Times New Roman" w:cs="Times New Roman"/>
          <w:b/>
          <w:bCs/>
          <w:sz w:val="24"/>
          <w:szCs w:val="24"/>
          <w:lang w:val="en-US"/>
        </w:rPr>
      </w:pPr>
      <w:r w:rsidRPr="00D0230E">
        <w:rPr>
          <w:rFonts w:ascii="Times New Roman" w:hAnsi="Times New Roman" w:cs="Times New Roman"/>
          <w:b/>
          <w:bCs/>
          <w:sz w:val="24"/>
          <w:szCs w:val="24"/>
          <w:lang w:val="en-US"/>
        </w:rPr>
        <w:t>Admin Side</w:t>
      </w:r>
    </w:p>
    <w:p w14:paraId="2D4A9C9A" w14:textId="67B923E1" w:rsidR="0058245A" w:rsidRPr="00D0230E" w:rsidRDefault="0058245A" w:rsidP="001C57BF">
      <w:pPr>
        <w:spacing w:line="360" w:lineRule="auto"/>
        <w:jc w:val="both"/>
        <w:rPr>
          <w:rFonts w:ascii="Times New Roman" w:hAnsi="Times New Roman" w:cs="Times New Roman"/>
          <w:sz w:val="24"/>
          <w:szCs w:val="24"/>
          <w:lang w:val="en-US"/>
        </w:rPr>
      </w:pPr>
      <w:r w:rsidRPr="00D0230E">
        <w:rPr>
          <w:rFonts w:ascii="Times New Roman" w:hAnsi="Times New Roman" w:cs="Times New Roman"/>
          <w:b/>
          <w:bCs/>
          <w:sz w:val="24"/>
          <w:szCs w:val="24"/>
          <w:lang w:val="en-US"/>
        </w:rPr>
        <w:t>Login Page</w:t>
      </w:r>
      <w:r w:rsidR="00A4430E" w:rsidRPr="00D0230E">
        <w:rPr>
          <w:rFonts w:ascii="Times New Roman" w:hAnsi="Times New Roman" w:cs="Times New Roman"/>
          <w:sz w:val="24"/>
          <w:szCs w:val="24"/>
          <w:lang w:val="en-US"/>
        </w:rPr>
        <w:t>:</w:t>
      </w:r>
      <w:r w:rsidRPr="00D0230E">
        <w:rPr>
          <w:rFonts w:ascii="Times New Roman" w:hAnsi="Times New Roman" w:cs="Times New Roman"/>
          <w:sz w:val="24"/>
          <w:szCs w:val="24"/>
          <w:lang w:val="en-US"/>
        </w:rPr>
        <w:t xml:space="preserve"> Secure login form for administrators.</w:t>
      </w:r>
    </w:p>
    <w:p w14:paraId="22668BDA" w14:textId="4291E706" w:rsidR="0058245A" w:rsidRPr="00D0230E" w:rsidRDefault="0058245A" w:rsidP="001C57BF">
      <w:pPr>
        <w:spacing w:line="360" w:lineRule="auto"/>
        <w:jc w:val="both"/>
        <w:rPr>
          <w:rFonts w:ascii="Times New Roman" w:hAnsi="Times New Roman" w:cs="Times New Roman"/>
          <w:sz w:val="24"/>
          <w:szCs w:val="24"/>
          <w:lang w:val="en-US"/>
        </w:rPr>
      </w:pPr>
      <w:r w:rsidRPr="00D0230E">
        <w:rPr>
          <w:rFonts w:ascii="Times New Roman" w:hAnsi="Times New Roman" w:cs="Times New Roman"/>
          <w:b/>
          <w:bCs/>
          <w:sz w:val="24"/>
          <w:szCs w:val="24"/>
          <w:lang w:val="en-US"/>
        </w:rPr>
        <w:t>Dashboard Overview</w:t>
      </w:r>
      <w:r w:rsidR="00A4430E" w:rsidRPr="00D0230E">
        <w:rPr>
          <w:rFonts w:ascii="Times New Roman" w:hAnsi="Times New Roman" w:cs="Times New Roman"/>
          <w:sz w:val="24"/>
          <w:szCs w:val="24"/>
          <w:lang w:val="en-US"/>
        </w:rPr>
        <w:t>:</w:t>
      </w:r>
      <w:r w:rsidRPr="00D0230E">
        <w:rPr>
          <w:rFonts w:ascii="Times New Roman" w:hAnsi="Times New Roman" w:cs="Times New Roman"/>
          <w:sz w:val="24"/>
          <w:szCs w:val="24"/>
          <w:lang w:val="en-US"/>
        </w:rPr>
        <w:t xml:space="preserve"> Summary of system activity </w:t>
      </w:r>
      <w:r w:rsidR="001556B9" w:rsidRPr="00D0230E">
        <w:rPr>
          <w:rFonts w:ascii="Times New Roman" w:hAnsi="Times New Roman" w:cs="Times New Roman"/>
          <w:sz w:val="24"/>
          <w:szCs w:val="24"/>
          <w:lang w:val="en-US"/>
        </w:rPr>
        <w:t>t</w:t>
      </w:r>
      <w:r w:rsidRPr="00D0230E">
        <w:rPr>
          <w:rFonts w:ascii="Times New Roman" w:hAnsi="Times New Roman" w:cs="Times New Roman"/>
          <w:sz w:val="24"/>
          <w:szCs w:val="24"/>
          <w:lang w:val="en-US"/>
        </w:rPr>
        <w:t>otal bookings, pending requests, upcoming events.</w:t>
      </w:r>
    </w:p>
    <w:p w14:paraId="530FDDBF" w14:textId="2F0AD42B" w:rsidR="0058245A" w:rsidRPr="00D0230E" w:rsidRDefault="0058245A" w:rsidP="001C57BF">
      <w:pPr>
        <w:spacing w:line="360" w:lineRule="auto"/>
        <w:jc w:val="both"/>
        <w:rPr>
          <w:rFonts w:ascii="Times New Roman" w:hAnsi="Times New Roman" w:cs="Times New Roman"/>
          <w:sz w:val="24"/>
          <w:szCs w:val="24"/>
          <w:lang w:val="en-US"/>
        </w:rPr>
      </w:pPr>
      <w:r w:rsidRPr="00D0230E">
        <w:rPr>
          <w:rFonts w:ascii="Times New Roman" w:hAnsi="Times New Roman" w:cs="Times New Roman"/>
          <w:b/>
          <w:bCs/>
          <w:sz w:val="24"/>
          <w:szCs w:val="24"/>
          <w:lang w:val="en-US"/>
        </w:rPr>
        <w:t>Calendar</w:t>
      </w:r>
      <w:r w:rsidR="00A4430E" w:rsidRPr="00D0230E">
        <w:rPr>
          <w:rFonts w:ascii="Times New Roman" w:hAnsi="Times New Roman" w:cs="Times New Roman"/>
          <w:sz w:val="24"/>
          <w:szCs w:val="24"/>
          <w:lang w:val="en-US"/>
        </w:rPr>
        <w:t>:</w:t>
      </w:r>
      <w:r w:rsidRPr="00D0230E">
        <w:rPr>
          <w:rFonts w:ascii="Times New Roman" w:hAnsi="Times New Roman" w:cs="Times New Roman"/>
          <w:sz w:val="24"/>
          <w:szCs w:val="24"/>
          <w:lang w:val="en-US"/>
        </w:rPr>
        <w:t xml:space="preserve"> Centralized calendar displaying all bookings with color-coded status Pending, Confirmed, Cancelled.</w:t>
      </w:r>
    </w:p>
    <w:p w14:paraId="22BAC107" w14:textId="1815D9F3" w:rsidR="0058245A" w:rsidRPr="00D0230E" w:rsidRDefault="0058245A" w:rsidP="001C57BF">
      <w:pPr>
        <w:spacing w:line="360" w:lineRule="auto"/>
        <w:jc w:val="both"/>
        <w:rPr>
          <w:rFonts w:ascii="Times New Roman" w:hAnsi="Times New Roman" w:cs="Times New Roman"/>
          <w:sz w:val="24"/>
          <w:szCs w:val="24"/>
          <w:lang w:val="en-US"/>
        </w:rPr>
      </w:pPr>
      <w:r w:rsidRPr="00D0230E">
        <w:rPr>
          <w:rFonts w:ascii="Times New Roman" w:hAnsi="Times New Roman" w:cs="Times New Roman"/>
          <w:b/>
          <w:bCs/>
          <w:sz w:val="24"/>
          <w:szCs w:val="24"/>
          <w:lang w:val="en-US"/>
        </w:rPr>
        <w:t>Bookings</w:t>
      </w:r>
      <w:r w:rsidR="00A4430E" w:rsidRPr="00D0230E">
        <w:rPr>
          <w:rFonts w:ascii="Times New Roman" w:hAnsi="Times New Roman" w:cs="Times New Roman"/>
          <w:sz w:val="24"/>
          <w:szCs w:val="24"/>
          <w:lang w:val="en-US"/>
        </w:rPr>
        <w:t>:</w:t>
      </w:r>
      <w:r w:rsidRPr="00D0230E">
        <w:rPr>
          <w:rFonts w:ascii="Times New Roman" w:hAnsi="Times New Roman" w:cs="Times New Roman"/>
          <w:sz w:val="24"/>
          <w:szCs w:val="24"/>
          <w:lang w:val="en-US"/>
        </w:rPr>
        <w:t xml:space="preserve"> Detailed list of all booking requests. Admin can approve, reject, or cancel requests.</w:t>
      </w:r>
    </w:p>
    <w:p w14:paraId="718BFECF" w14:textId="139B8D6C" w:rsidR="0058245A" w:rsidRPr="00D0230E" w:rsidRDefault="0058245A" w:rsidP="001C57BF">
      <w:pPr>
        <w:spacing w:line="360" w:lineRule="auto"/>
        <w:jc w:val="both"/>
        <w:rPr>
          <w:rFonts w:ascii="Times New Roman" w:hAnsi="Times New Roman" w:cs="Times New Roman"/>
          <w:sz w:val="24"/>
          <w:szCs w:val="24"/>
          <w:lang w:val="en-US"/>
        </w:rPr>
      </w:pPr>
      <w:r w:rsidRPr="00D0230E">
        <w:rPr>
          <w:rFonts w:ascii="Times New Roman" w:hAnsi="Times New Roman" w:cs="Times New Roman"/>
          <w:b/>
          <w:bCs/>
          <w:sz w:val="24"/>
          <w:szCs w:val="24"/>
          <w:lang w:val="en-US"/>
        </w:rPr>
        <w:t>Venues</w:t>
      </w:r>
      <w:r w:rsidR="00A4430E" w:rsidRPr="00D0230E">
        <w:rPr>
          <w:rFonts w:ascii="Times New Roman" w:hAnsi="Times New Roman" w:cs="Times New Roman"/>
          <w:sz w:val="24"/>
          <w:szCs w:val="24"/>
          <w:lang w:val="en-US"/>
        </w:rPr>
        <w:t>:</w:t>
      </w:r>
      <w:r w:rsidRPr="00D0230E">
        <w:rPr>
          <w:rFonts w:ascii="Times New Roman" w:hAnsi="Times New Roman" w:cs="Times New Roman"/>
          <w:sz w:val="24"/>
          <w:szCs w:val="24"/>
          <w:lang w:val="en-US"/>
        </w:rPr>
        <w:t xml:space="preserve"> Manage venues add, edit, delete, update status/availability.</w:t>
      </w:r>
    </w:p>
    <w:p w14:paraId="22BB402A" w14:textId="2519BE21" w:rsidR="0058245A" w:rsidRPr="00D0230E" w:rsidRDefault="0058245A" w:rsidP="001C57BF">
      <w:pPr>
        <w:spacing w:line="360" w:lineRule="auto"/>
        <w:jc w:val="both"/>
        <w:rPr>
          <w:rFonts w:ascii="Times New Roman" w:hAnsi="Times New Roman" w:cs="Times New Roman"/>
          <w:sz w:val="24"/>
          <w:szCs w:val="24"/>
          <w:lang w:val="en-US"/>
        </w:rPr>
      </w:pPr>
      <w:r w:rsidRPr="00D0230E">
        <w:rPr>
          <w:rFonts w:ascii="Times New Roman" w:hAnsi="Times New Roman" w:cs="Times New Roman"/>
          <w:b/>
          <w:bCs/>
          <w:sz w:val="24"/>
          <w:szCs w:val="24"/>
          <w:lang w:val="en-US"/>
        </w:rPr>
        <w:t>Reports</w:t>
      </w:r>
      <w:r w:rsidR="00A4430E" w:rsidRPr="00D0230E">
        <w:rPr>
          <w:rFonts w:ascii="Times New Roman" w:hAnsi="Times New Roman" w:cs="Times New Roman"/>
          <w:sz w:val="24"/>
          <w:szCs w:val="24"/>
          <w:lang w:val="en-US"/>
        </w:rPr>
        <w:t>:</w:t>
      </w:r>
      <w:r w:rsidRPr="00D0230E">
        <w:rPr>
          <w:rFonts w:ascii="Times New Roman" w:hAnsi="Times New Roman" w:cs="Times New Roman"/>
          <w:sz w:val="24"/>
          <w:szCs w:val="24"/>
          <w:lang w:val="en-US"/>
        </w:rPr>
        <w:t xml:space="preserve"> Generate reports such as venue utilization and event type frequency.</w:t>
      </w:r>
    </w:p>
    <w:p w14:paraId="04995391" w14:textId="051736C3" w:rsidR="0058245A" w:rsidRPr="00D0230E" w:rsidRDefault="0058245A" w:rsidP="001C57BF">
      <w:pPr>
        <w:spacing w:line="360" w:lineRule="auto"/>
        <w:jc w:val="both"/>
        <w:rPr>
          <w:rFonts w:ascii="Times New Roman" w:hAnsi="Times New Roman" w:cs="Times New Roman"/>
          <w:sz w:val="24"/>
          <w:szCs w:val="24"/>
          <w:lang w:val="en-US"/>
        </w:rPr>
      </w:pPr>
      <w:r w:rsidRPr="00D0230E">
        <w:rPr>
          <w:rFonts w:ascii="Times New Roman" w:hAnsi="Times New Roman" w:cs="Times New Roman"/>
          <w:b/>
          <w:bCs/>
          <w:sz w:val="24"/>
          <w:szCs w:val="24"/>
          <w:lang w:val="en-US"/>
        </w:rPr>
        <w:t>Venue Utilization</w:t>
      </w:r>
      <w:r w:rsidR="00A4430E" w:rsidRPr="00D0230E">
        <w:rPr>
          <w:rFonts w:ascii="Times New Roman" w:hAnsi="Times New Roman" w:cs="Times New Roman"/>
          <w:sz w:val="24"/>
          <w:szCs w:val="24"/>
          <w:lang w:val="en-US"/>
        </w:rPr>
        <w:t>:</w:t>
      </w:r>
      <w:r w:rsidRPr="00D0230E">
        <w:rPr>
          <w:rFonts w:ascii="Times New Roman" w:hAnsi="Times New Roman" w:cs="Times New Roman"/>
          <w:sz w:val="24"/>
          <w:szCs w:val="24"/>
          <w:lang w:val="en-US"/>
        </w:rPr>
        <w:t xml:space="preserve"> Visual/statistical representation of venue usage over time.</w:t>
      </w:r>
    </w:p>
    <w:p w14:paraId="0927A005" w14:textId="10B690F1" w:rsidR="0058245A" w:rsidRPr="00D0230E" w:rsidRDefault="0058245A" w:rsidP="001C57BF">
      <w:pPr>
        <w:spacing w:line="360" w:lineRule="auto"/>
        <w:jc w:val="both"/>
        <w:rPr>
          <w:rFonts w:ascii="Times New Roman" w:hAnsi="Times New Roman" w:cs="Times New Roman"/>
          <w:sz w:val="24"/>
          <w:szCs w:val="24"/>
          <w:lang w:val="en-US"/>
        </w:rPr>
      </w:pPr>
      <w:r w:rsidRPr="00D0230E">
        <w:rPr>
          <w:rFonts w:ascii="Times New Roman" w:hAnsi="Times New Roman" w:cs="Times New Roman"/>
          <w:b/>
          <w:bCs/>
          <w:sz w:val="24"/>
          <w:szCs w:val="24"/>
          <w:lang w:val="en-US"/>
        </w:rPr>
        <w:t>Event Types</w:t>
      </w:r>
      <w:r w:rsidR="00A4430E" w:rsidRPr="00D0230E">
        <w:rPr>
          <w:rFonts w:ascii="Times New Roman" w:hAnsi="Times New Roman" w:cs="Times New Roman"/>
          <w:sz w:val="24"/>
          <w:szCs w:val="24"/>
          <w:lang w:val="en-US"/>
        </w:rPr>
        <w:t>:</w:t>
      </w:r>
      <w:r w:rsidRPr="00D0230E">
        <w:rPr>
          <w:rFonts w:ascii="Times New Roman" w:hAnsi="Times New Roman" w:cs="Times New Roman"/>
          <w:sz w:val="24"/>
          <w:szCs w:val="24"/>
          <w:lang w:val="en-US"/>
        </w:rPr>
        <w:t xml:space="preserve"> Categorization and management of event types</w:t>
      </w:r>
      <w:r w:rsidR="0032577C" w:rsidRPr="00D0230E">
        <w:rPr>
          <w:rFonts w:ascii="Times New Roman" w:hAnsi="Times New Roman" w:cs="Times New Roman"/>
          <w:sz w:val="24"/>
          <w:szCs w:val="24"/>
          <w:lang w:val="en-US"/>
        </w:rPr>
        <w:t xml:space="preserve"> </w:t>
      </w:r>
      <w:r w:rsidRPr="00D0230E">
        <w:rPr>
          <w:rFonts w:ascii="Times New Roman" w:hAnsi="Times New Roman" w:cs="Times New Roman"/>
          <w:sz w:val="24"/>
          <w:szCs w:val="24"/>
          <w:lang w:val="en-US"/>
        </w:rPr>
        <w:t>weddings, seminars, meetings.</w:t>
      </w:r>
    </w:p>
    <w:p w14:paraId="6E2E7CF5" w14:textId="49CC6058" w:rsidR="0058245A" w:rsidRPr="00D0230E" w:rsidRDefault="0058245A" w:rsidP="001C57BF">
      <w:pPr>
        <w:spacing w:line="360" w:lineRule="auto"/>
        <w:jc w:val="both"/>
        <w:rPr>
          <w:rFonts w:ascii="Times New Roman" w:hAnsi="Times New Roman" w:cs="Times New Roman"/>
          <w:sz w:val="24"/>
          <w:szCs w:val="24"/>
          <w:lang w:val="en-US"/>
        </w:rPr>
      </w:pPr>
      <w:r w:rsidRPr="00D0230E">
        <w:rPr>
          <w:rFonts w:ascii="Times New Roman" w:hAnsi="Times New Roman" w:cs="Times New Roman"/>
          <w:b/>
          <w:bCs/>
          <w:sz w:val="24"/>
          <w:szCs w:val="24"/>
          <w:lang w:val="en-US"/>
        </w:rPr>
        <w:t>Settings (Change Password)</w:t>
      </w:r>
      <w:r w:rsidR="00A4430E" w:rsidRPr="00D0230E">
        <w:rPr>
          <w:rFonts w:ascii="Times New Roman" w:hAnsi="Times New Roman" w:cs="Times New Roman"/>
          <w:sz w:val="24"/>
          <w:szCs w:val="24"/>
          <w:lang w:val="en-US"/>
        </w:rPr>
        <w:t>:</w:t>
      </w:r>
      <w:r w:rsidRPr="00D0230E">
        <w:rPr>
          <w:rFonts w:ascii="Times New Roman" w:hAnsi="Times New Roman" w:cs="Times New Roman"/>
          <w:sz w:val="24"/>
          <w:szCs w:val="24"/>
          <w:lang w:val="en-US"/>
        </w:rPr>
        <w:t xml:space="preserve"> Admin can update their account credentials for security.</w:t>
      </w:r>
    </w:p>
    <w:p w14:paraId="1E7189FC" w14:textId="2024051A" w:rsidR="0058245A" w:rsidRPr="00D0230E" w:rsidRDefault="0058245A" w:rsidP="001C57BF">
      <w:pPr>
        <w:spacing w:line="360" w:lineRule="auto"/>
        <w:jc w:val="both"/>
        <w:rPr>
          <w:rFonts w:ascii="Times New Roman" w:hAnsi="Times New Roman" w:cs="Times New Roman"/>
          <w:b/>
          <w:bCs/>
          <w:sz w:val="24"/>
          <w:szCs w:val="24"/>
          <w:lang w:val="en-US"/>
        </w:rPr>
      </w:pPr>
      <w:r w:rsidRPr="00D0230E">
        <w:rPr>
          <w:rFonts w:ascii="Times New Roman" w:hAnsi="Times New Roman" w:cs="Times New Roman"/>
          <w:b/>
          <w:bCs/>
          <w:sz w:val="24"/>
          <w:szCs w:val="24"/>
          <w:lang w:val="en-US"/>
        </w:rPr>
        <w:t>Staff Side</w:t>
      </w:r>
    </w:p>
    <w:p w14:paraId="65E6C9E2" w14:textId="6C8F9AE8" w:rsidR="0058245A" w:rsidRPr="00D0230E" w:rsidRDefault="0058245A" w:rsidP="001C57BF">
      <w:pPr>
        <w:spacing w:line="360" w:lineRule="auto"/>
        <w:jc w:val="both"/>
        <w:rPr>
          <w:rFonts w:ascii="Times New Roman" w:hAnsi="Times New Roman" w:cs="Times New Roman"/>
          <w:sz w:val="24"/>
          <w:szCs w:val="24"/>
          <w:lang w:val="en-US"/>
        </w:rPr>
      </w:pPr>
      <w:r w:rsidRPr="00D0230E">
        <w:rPr>
          <w:rFonts w:ascii="Times New Roman" w:hAnsi="Times New Roman" w:cs="Times New Roman"/>
          <w:b/>
          <w:bCs/>
          <w:sz w:val="24"/>
          <w:szCs w:val="24"/>
          <w:lang w:val="en-US"/>
        </w:rPr>
        <w:t>Login Page</w:t>
      </w:r>
      <w:r w:rsidR="00A4430E" w:rsidRPr="00D0230E">
        <w:rPr>
          <w:rFonts w:ascii="Times New Roman" w:hAnsi="Times New Roman" w:cs="Times New Roman"/>
          <w:sz w:val="24"/>
          <w:szCs w:val="24"/>
          <w:lang w:val="en-US"/>
        </w:rPr>
        <w:t>:</w:t>
      </w:r>
      <w:r w:rsidRPr="00D0230E">
        <w:rPr>
          <w:rFonts w:ascii="Times New Roman" w:hAnsi="Times New Roman" w:cs="Times New Roman"/>
          <w:sz w:val="24"/>
          <w:szCs w:val="24"/>
          <w:lang w:val="en-US"/>
        </w:rPr>
        <w:t xml:space="preserve"> Secure login for staff users.</w:t>
      </w:r>
    </w:p>
    <w:p w14:paraId="61DBD7EA" w14:textId="49CCF8AF" w:rsidR="0058245A" w:rsidRPr="00D0230E" w:rsidRDefault="0058245A" w:rsidP="001C57BF">
      <w:pPr>
        <w:spacing w:line="360" w:lineRule="auto"/>
        <w:jc w:val="both"/>
        <w:rPr>
          <w:rFonts w:ascii="Times New Roman" w:hAnsi="Times New Roman" w:cs="Times New Roman"/>
          <w:sz w:val="24"/>
          <w:szCs w:val="24"/>
          <w:lang w:val="en-US"/>
        </w:rPr>
      </w:pPr>
      <w:r w:rsidRPr="00D0230E">
        <w:rPr>
          <w:rFonts w:ascii="Times New Roman" w:hAnsi="Times New Roman" w:cs="Times New Roman"/>
          <w:b/>
          <w:bCs/>
          <w:sz w:val="24"/>
          <w:szCs w:val="24"/>
          <w:lang w:val="en-US"/>
        </w:rPr>
        <w:t>Dashboard Overview</w:t>
      </w:r>
      <w:r w:rsidR="00A4430E" w:rsidRPr="00D0230E">
        <w:rPr>
          <w:rFonts w:ascii="Times New Roman" w:hAnsi="Times New Roman" w:cs="Times New Roman"/>
          <w:sz w:val="24"/>
          <w:szCs w:val="24"/>
          <w:lang w:val="en-US"/>
        </w:rPr>
        <w:t>:</w:t>
      </w:r>
      <w:r w:rsidRPr="00D0230E">
        <w:rPr>
          <w:rFonts w:ascii="Times New Roman" w:hAnsi="Times New Roman" w:cs="Times New Roman"/>
          <w:sz w:val="24"/>
          <w:szCs w:val="24"/>
          <w:lang w:val="en-US"/>
        </w:rPr>
        <w:t xml:space="preserve"> Summary of assigned bookings and upcoming events.</w:t>
      </w:r>
    </w:p>
    <w:p w14:paraId="49F70CAA" w14:textId="26901156" w:rsidR="0058245A" w:rsidRPr="00D0230E" w:rsidRDefault="0058245A" w:rsidP="001C57BF">
      <w:pPr>
        <w:spacing w:line="360" w:lineRule="auto"/>
        <w:jc w:val="both"/>
        <w:rPr>
          <w:rFonts w:ascii="Times New Roman" w:hAnsi="Times New Roman" w:cs="Times New Roman"/>
          <w:sz w:val="24"/>
          <w:szCs w:val="24"/>
          <w:lang w:val="en-US"/>
        </w:rPr>
      </w:pPr>
      <w:r w:rsidRPr="00D0230E">
        <w:rPr>
          <w:rFonts w:ascii="Times New Roman" w:hAnsi="Times New Roman" w:cs="Times New Roman"/>
          <w:b/>
          <w:bCs/>
          <w:sz w:val="24"/>
          <w:szCs w:val="24"/>
          <w:lang w:val="en-US"/>
        </w:rPr>
        <w:t>Calendar</w:t>
      </w:r>
      <w:r w:rsidR="00A4430E" w:rsidRPr="00D0230E">
        <w:rPr>
          <w:rFonts w:ascii="Times New Roman" w:hAnsi="Times New Roman" w:cs="Times New Roman"/>
          <w:sz w:val="24"/>
          <w:szCs w:val="24"/>
          <w:lang w:val="en-US"/>
        </w:rPr>
        <w:t>:</w:t>
      </w:r>
      <w:r w:rsidRPr="00D0230E">
        <w:rPr>
          <w:rFonts w:ascii="Times New Roman" w:hAnsi="Times New Roman" w:cs="Times New Roman"/>
          <w:sz w:val="24"/>
          <w:szCs w:val="24"/>
          <w:lang w:val="en-US"/>
        </w:rPr>
        <w:t xml:space="preserve"> Centralized calendar showing bookings view-only or limited edit.</w:t>
      </w:r>
    </w:p>
    <w:p w14:paraId="25ADBBBD" w14:textId="6E1F3256" w:rsidR="0058245A" w:rsidRPr="00D0230E" w:rsidRDefault="0058245A" w:rsidP="001C57BF">
      <w:pPr>
        <w:spacing w:line="360" w:lineRule="auto"/>
        <w:jc w:val="both"/>
        <w:rPr>
          <w:rFonts w:ascii="Times New Roman" w:hAnsi="Times New Roman" w:cs="Times New Roman"/>
          <w:sz w:val="24"/>
          <w:szCs w:val="24"/>
          <w:lang w:val="en-US"/>
        </w:rPr>
      </w:pPr>
      <w:r w:rsidRPr="00D0230E">
        <w:rPr>
          <w:rFonts w:ascii="Times New Roman" w:hAnsi="Times New Roman" w:cs="Times New Roman"/>
          <w:b/>
          <w:bCs/>
          <w:sz w:val="24"/>
          <w:szCs w:val="24"/>
          <w:lang w:val="en-US"/>
        </w:rPr>
        <w:t>View Bookings</w:t>
      </w:r>
      <w:r w:rsidR="00A4430E" w:rsidRPr="00D0230E">
        <w:rPr>
          <w:rFonts w:ascii="Times New Roman" w:hAnsi="Times New Roman" w:cs="Times New Roman"/>
          <w:sz w:val="24"/>
          <w:szCs w:val="24"/>
          <w:lang w:val="en-US"/>
        </w:rPr>
        <w:t>:</w:t>
      </w:r>
      <w:r w:rsidRPr="00D0230E">
        <w:rPr>
          <w:rFonts w:ascii="Times New Roman" w:hAnsi="Times New Roman" w:cs="Times New Roman"/>
          <w:sz w:val="24"/>
          <w:szCs w:val="24"/>
          <w:lang w:val="en-US"/>
        </w:rPr>
        <w:t xml:space="preserve"> Staff can check booking details and status updates.</w:t>
      </w:r>
    </w:p>
    <w:p w14:paraId="1507FD4E" w14:textId="1449593C" w:rsidR="0058245A" w:rsidRPr="00D0230E" w:rsidRDefault="0058245A" w:rsidP="001C57BF">
      <w:pPr>
        <w:spacing w:line="360" w:lineRule="auto"/>
        <w:jc w:val="both"/>
        <w:rPr>
          <w:rFonts w:ascii="Times New Roman" w:hAnsi="Times New Roman" w:cs="Times New Roman"/>
          <w:sz w:val="24"/>
          <w:szCs w:val="24"/>
          <w:lang w:val="en-US"/>
        </w:rPr>
      </w:pPr>
      <w:r w:rsidRPr="00D0230E">
        <w:rPr>
          <w:rFonts w:ascii="Times New Roman" w:hAnsi="Times New Roman" w:cs="Times New Roman"/>
          <w:b/>
          <w:bCs/>
          <w:sz w:val="24"/>
          <w:szCs w:val="24"/>
          <w:lang w:val="en-US"/>
        </w:rPr>
        <w:t>Bookings</w:t>
      </w:r>
      <w:r w:rsidR="00A4430E" w:rsidRPr="00D0230E">
        <w:rPr>
          <w:rFonts w:ascii="Times New Roman" w:hAnsi="Times New Roman" w:cs="Times New Roman"/>
          <w:sz w:val="24"/>
          <w:szCs w:val="24"/>
          <w:lang w:val="en-US"/>
        </w:rPr>
        <w:t>:</w:t>
      </w:r>
      <w:r w:rsidRPr="00D0230E">
        <w:rPr>
          <w:rFonts w:ascii="Times New Roman" w:hAnsi="Times New Roman" w:cs="Times New Roman"/>
          <w:sz w:val="24"/>
          <w:szCs w:val="24"/>
          <w:lang w:val="en-US"/>
        </w:rPr>
        <w:t xml:space="preserve"> Limited access to booking management update notes, assist in scheduling.</w:t>
      </w:r>
    </w:p>
    <w:p w14:paraId="6E8D634A" w14:textId="7C5679B1" w:rsidR="0058245A" w:rsidRPr="00D0230E" w:rsidRDefault="0058245A" w:rsidP="001C57BF">
      <w:pPr>
        <w:spacing w:line="360" w:lineRule="auto"/>
        <w:jc w:val="both"/>
        <w:rPr>
          <w:rFonts w:ascii="Times New Roman" w:hAnsi="Times New Roman" w:cs="Times New Roman"/>
          <w:sz w:val="24"/>
          <w:szCs w:val="24"/>
          <w:lang w:val="en-US"/>
        </w:rPr>
      </w:pPr>
      <w:r w:rsidRPr="00D0230E">
        <w:rPr>
          <w:rFonts w:ascii="Times New Roman" w:hAnsi="Times New Roman" w:cs="Times New Roman"/>
          <w:b/>
          <w:bCs/>
          <w:sz w:val="24"/>
          <w:szCs w:val="24"/>
          <w:lang w:val="en-US"/>
        </w:rPr>
        <w:t>Venues</w:t>
      </w:r>
      <w:r w:rsidR="00A4430E" w:rsidRPr="00D0230E">
        <w:rPr>
          <w:rFonts w:ascii="Times New Roman" w:hAnsi="Times New Roman" w:cs="Times New Roman"/>
          <w:sz w:val="24"/>
          <w:szCs w:val="24"/>
          <w:lang w:val="en-US"/>
        </w:rPr>
        <w:t>:</w:t>
      </w:r>
      <w:r w:rsidRPr="00D0230E">
        <w:rPr>
          <w:rFonts w:ascii="Times New Roman" w:hAnsi="Times New Roman" w:cs="Times New Roman"/>
          <w:sz w:val="24"/>
          <w:szCs w:val="24"/>
          <w:lang w:val="en-US"/>
        </w:rPr>
        <w:t xml:space="preserve"> Staff can view venue details and availability but with restricted editing compared to Admin.</w:t>
      </w:r>
    </w:p>
    <w:p w14:paraId="407B74DB" w14:textId="1B3B3B7F" w:rsidR="0058245A" w:rsidRPr="00D0230E" w:rsidRDefault="0058245A" w:rsidP="001C57BF">
      <w:pPr>
        <w:spacing w:line="360" w:lineRule="auto"/>
        <w:jc w:val="both"/>
        <w:rPr>
          <w:rFonts w:ascii="Times New Roman" w:hAnsi="Times New Roman" w:cs="Times New Roman"/>
          <w:b/>
          <w:bCs/>
          <w:sz w:val="24"/>
          <w:szCs w:val="24"/>
          <w:lang w:val="en-US"/>
        </w:rPr>
      </w:pPr>
      <w:r w:rsidRPr="00D0230E">
        <w:rPr>
          <w:rFonts w:ascii="Times New Roman" w:hAnsi="Times New Roman" w:cs="Times New Roman"/>
          <w:b/>
          <w:bCs/>
          <w:sz w:val="24"/>
          <w:szCs w:val="24"/>
          <w:lang w:val="en-US"/>
        </w:rPr>
        <w:t>Design Principle and Usability Consideration</w:t>
      </w:r>
    </w:p>
    <w:p w14:paraId="7597E248" w14:textId="3C1268C9" w:rsidR="00D83FD2" w:rsidRPr="00D0230E" w:rsidRDefault="00D83FD2" w:rsidP="001C57BF">
      <w:pPr>
        <w:spacing w:line="360" w:lineRule="auto"/>
        <w:ind w:firstLine="720"/>
        <w:jc w:val="both"/>
        <w:rPr>
          <w:rFonts w:ascii="Times New Roman" w:hAnsi="Times New Roman" w:cs="Times New Roman"/>
          <w:sz w:val="24"/>
          <w:szCs w:val="24"/>
          <w:lang w:val="en"/>
        </w:rPr>
      </w:pPr>
      <w:r w:rsidRPr="00D0230E">
        <w:rPr>
          <w:rFonts w:ascii="Times New Roman" w:hAnsi="Times New Roman" w:cs="Times New Roman"/>
          <w:sz w:val="24"/>
          <w:szCs w:val="24"/>
          <w:lang w:val="en"/>
        </w:rPr>
        <w:t>The responsive system is designed so that pages are viewed well on a variety of devices such as computers, tablets, and phones. It also maintains consistency by using the same layout style for headers, buttons, and forms on the client.</w:t>
      </w:r>
    </w:p>
    <w:p w14:paraId="20AA2D03" w14:textId="2F683D65" w:rsidR="00D83FD2" w:rsidRPr="00D0230E" w:rsidRDefault="00D83FD2" w:rsidP="001C57BF">
      <w:pPr>
        <w:spacing w:line="360" w:lineRule="auto"/>
        <w:jc w:val="both"/>
        <w:rPr>
          <w:rFonts w:ascii="Times New Roman" w:hAnsi="Times New Roman" w:cs="Times New Roman"/>
          <w:sz w:val="24"/>
          <w:szCs w:val="24"/>
          <w:lang w:val="en-US"/>
        </w:rPr>
      </w:pPr>
      <w:r w:rsidRPr="00D0230E">
        <w:rPr>
          <w:rFonts w:ascii="Times New Roman" w:hAnsi="Times New Roman" w:cs="Times New Roman"/>
          <w:sz w:val="24"/>
          <w:szCs w:val="24"/>
          <w:lang w:val="en"/>
        </w:rPr>
        <w:t>For clarify navigation has been simple by using a sidebar menu for admin and staff only. The system also takes accessibility into account by adding form validation, which ensures that inputs such as email and date are entered in the correct format before they are submitted.</w:t>
      </w:r>
    </w:p>
    <w:p w14:paraId="79A0E840" w14:textId="77777777" w:rsidR="00361D5F" w:rsidRDefault="00361D5F" w:rsidP="00D0230E">
      <w:pPr>
        <w:spacing w:line="360" w:lineRule="auto"/>
        <w:jc w:val="center"/>
        <w:rPr>
          <w:rFonts w:ascii="Times New Roman" w:hAnsi="Times New Roman" w:cs="Times New Roman"/>
          <w:b/>
          <w:bCs/>
          <w:sz w:val="24"/>
          <w:szCs w:val="24"/>
          <w:lang w:val="en-US"/>
        </w:rPr>
      </w:pPr>
    </w:p>
    <w:p w14:paraId="30F36486" w14:textId="77777777" w:rsidR="00361D5F" w:rsidRDefault="00361D5F" w:rsidP="00D0230E">
      <w:pPr>
        <w:spacing w:line="360" w:lineRule="auto"/>
        <w:jc w:val="center"/>
        <w:rPr>
          <w:rFonts w:ascii="Times New Roman" w:hAnsi="Times New Roman" w:cs="Times New Roman"/>
          <w:b/>
          <w:bCs/>
          <w:sz w:val="24"/>
          <w:szCs w:val="24"/>
          <w:lang w:val="en-US"/>
        </w:rPr>
      </w:pPr>
    </w:p>
    <w:p w14:paraId="14DD1F8D" w14:textId="77777777" w:rsidR="00361D5F" w:rsidRDefault="00361D5F" w:rsidP="00D0230E">
      <w:pPr>
        <w:spacing w:line="360" w:lineRule="auto"/>
        <w:jc w:val="center"/>
        <w:rPr>
          <w:rFonts w:ascii="Times New Roman" w:hAnsi="Times New Roman" w:cs="Times New Roman"/>
          <w:b/>
          <w:bCs/>
          <w:sz w:val="24"/>
          <w:szCs w:val="24"/>
          <w:lang w:val="en-US"/>
        </w:rPr>
      </w:pPr>
    </w:p>
    <w:p w14:paraId="41E7F77B" w14:textId="77777777" w:rsidR="00361D5F" w:rsidRDefault="00361D5F" w:rsidP="00D0230E">
      <w:pPr>
        <w:spacing w:line="360" w:lineRule="auto"/>
        <w:jc w:val="center"/>
        <w:rPr>
          <w:rFonts w:ascii="Times New Roman" w:hAnsi="Times New Roman" w:cs="Times New Roman"/>
          <w:b/>
          <w:bCs/>
          <w:sz w:val="24"/>
          <w:szCs w:val="24"/>
          <w:lang w:val="en-US"/>
        </w:rPr>
      </w:pPr>
    </w:p>
    <w:p w14:paraId="61401028" w14:textId="77777777" w:rsidR="00361D5F" w:rsidRDefault="00361D5F" w:rsidP="00D0230E">
      <w:pPr>
        <w:spacing w:line="360" w:lineRule="auto"/>
        <w:jc w:val="center"/>
        <w:rPr>
          <w:rFonts w:ascii="Times New Roman" w:hAnsi="Times New Roman" w:cs="Times New Roman"/>
          <w:b/>
          <w:bCs/>
          <w:sz w:val="24"/>
          <w:szCs w:val="24"/>
          <w:lang w:val="en-US"/>
        </w:rPr>
      </w:pPr>
    </w:p>
    <w:p w14:paraId="59055DCC" w14:textId="77777777" w:rsidR="00361D5F" w:rsidRDefault="00361D5F" w:rsidP="00D0230E">
      <w:pPr>
        <w:spacing w:line="360" w:lineRule="auto"/>
        <w:jc w:val="center"/>
        <w:rPr>
          <w:rFonts w:ascii="Times New Roman" w:hAnsi="Times New Roman" w:cs="Times New Roman"/>
          <w:b/>
          <w:bCs/>
          <w:sz w:val="24"/>
          <w:szCs w:val="24"/>
          <w:lang w:val="en-US"/>
        </w:rPr>
      </w:pPr>
    </w:p>
    <w:p w14:paraId="2A9E159B" w14:textId="77777777" w:rsidR="00361D5F" w:rsidRDefault="00361D5F" w:rsidP="00D0230E">
      <w:pPr>
        <w:spacing w:line="360" w:lineRule="auto"/>
        <w:jc w:val="center"/>
        <w:rPr>
          <w:rFonts w:ascii="Times New Roman" w:hAnsi="Times New Roman" w:cs="Times New Roman"/>
          <w:b/>
          <w:bCs/>
          <w:sz w:val="24"/>
          <w:szCs w:val="24"/>
          <w:lang w:val="en-US"/>
        </w:rPr>
      </w:pPr>
    </w:p>
    <w:p w14:paraId="254A2C92" w14:textId="77777777" w:rsidR="00361D5F" w:rsidRDefault="00361D5F" w:rsidP="00D0230E">
      <w:pPr>
        <w:spacing w:line="360" w:lineRule="auto"/>
        <w:jc w:val="center"/>
        <w:rPr>
          <w:rFonts w:ascii="Times New Roman" w:hAnsi="Times New Roman" w:cs="Times New Roman"/>
          <w:b/>
          <w:bCs/>
          <w:sz w:val="24"/>
          <w:szCs w:val="24"/>
          <w:lang w:val="en-US"/>
        </w:rPr>
      </w:pPr>
    </w:p>
    <w:p w14:paraId="780A567B" w14:textId="77777777" w:rsidR="00361D5F" w:rsidRDefault="00361D5F" w:rsidP="00D0230E">
      <w:pPr>
        <w:spacing w:line="360" w:lineRule="auto"/>
        <w:jc w:val="center"/>
        <w:rPr>
          <w:rFonts w:ascii="Times New Roman" w:hAnsi="Times New Roman" w:cs="Times New Roman"/>
          <w:b/>
          <w:bCs/>
          <w:sz w:val="24"/>
          <w:szCs w:val="24"/>
          <w:lang w:val="en-US"/>
        </w:rPr>
      </w:pPr>
    </w:p>
    <w:p w14:paraId="2C0D8C44" w14:textId="77777777" w:rsidR="00361D5F" w:rsidRDefault="00361D5F" w:rsidP="00D0230E">
      <w:pPr>
        <w:spacing w:line="360" w:lineRule="auto"/>
        <w:jc w:val="center"/>
        <w:rPr>
          <w:rFonts w:ascii="Times New Roman" w:hAnsi="Times New Roman" w:cs="Times New Roman"/>
          <w:b/>
          <w:bCs/>
          <w:sz w:val="24"/>
          <w:szCs w:val="24"/>
          <w:lang w:val="en-US"/>
        </w:rPr>
      </w:pPr>
    </w:p>
    <w:p w14:paraId="648BC740" w14:textId="77777777" w:rsidR="00361D5F" w:rsidRDefault="00361D5F" w:rsidP="00D0230E">
      <w:pPr>
        <w:spacing w:line="360" w:lineRule="auto"/>
        <w:jc w:val="center"/>
        <w:rPr>
          <w:rFonts w:ascii="Times New Roman" w:hAnsi="Times New Roman" w:cs="Times New Roman"/>
          <w:b/>
          <w:bCs/>
          <w:sz w:val="24"/>
          <w:szCs w:val="24"/>
          <w:lang w:val="en-US"/>
        </w:rPr>
      </w:pPr>
    </w:p>
    <w:p w14:paraId="66119438" w14:textId="77777777" w:rsidR="00361D5F" w:rsidRDefault="00361D5F" w:rsidP="00D0230E">
      <w:pPr>
        <w:spacing w:line="360" w:lineRule="auto"/>
        <w:jc w:val="center"/>
        <w:rPr>
          <w:rFonts w:ascii="Times New Roman" w:hAnsi="Times New Roman" w:cs="Times New Roman"/>
          <w:b/>
          <w:bCs/>
          <w:sz w:val="24"/>
          <w:szCs w:val="24"/>
          <w:lang w:val="en-US"/>
        </w:rPr>
      </w:pPr>
    </w:p>
    <w:p w14:paraId="12AE10BE" w14:textId="6167CC32" w:rsidR="0058245A" w:rsidRPr="00D0230E" w:rsidRDefault="0058245A" w:rsidP="00D0230E">
      <w:pPr>
        <w:spacing w:line="360" w:lineRule="auto"/>
        <w:jc w:val="center"/>
        <w:rPr>
          <w:rFonts w:ascii="Times New Roman" w:hAnsi="Times New Roman" w:cs="Times New Roman"/>
          <w:b/>
          <w:bCs/>
          <w:sz w:val="24"/>
          <w:szCs w:val="24"/>
          <w:lang w:val="en-US"/>
        </w:rPr>
      </w:pPr>
      <w:r w:rsidRPr="00D0230E">
        <w:rPr>
          <w:rFonts w:ascii="Times New Roman" w:hAnsi="Times New Roman" w:cs="Times New Roman"/>
          <w:b/>
          <w:bCs/>
          <w:sz w:val="24"/>
          <w:szCs w:val="24"/>
          <w:lang w:val="en-US"/>
        </w:rPr>
        <w:t>C</w:t>
      </w:r>
      <w:r w:rsidR="00D0230E">
        <w:rPr>
          <w:rFonts w:ascii="Times New Roman" w:hAnsi="Times New Roman" w:cs="Times New Roman"/>
          <w:b/>
          <w:bCs/>
          <w:sz w:val="24"/>
          <w:szCs w:val="24"/>
          <w:lang w:val="en-US"/>
        </w:rPr>
        <w:t>OMPONENT DESIGN</w:t>
      </w:r>
    </w:p>
    <w:p w14:paraId="100C03C6" w14:textId="300DDFA0" w:rsidR="00DC5949" w:rsidRDefault="007806E5" w:rsidP="007806E5">
      <w:pPr>
        <w:spacing w:line="360" w:lineRule="auto"/>
        <w:jc w:val="both"/>
        <w:rPr>
          <w:rFonts w:ascii="Times New Roman" w:hAnsi="Times New Roman" w:cs="Times New Roman"/>
          <w:b/>
          <w:bCs/>
          <w:sz w:val="24"/>
          <w:szCs w:val="24"/>
        </w:rPr>
      </w:pPr>
      <w:r w:rsidRPr="007806E5">
        <w:rPr>
          <w:rFonts w:ascii="Times New Roman" w:hAnsi="Times New Roman" w:cs="Times New Roman"/>
          <w:b/>
          <w:bCs/>
          <w:sz w:val="24"/>
          <w:szCs w:val="24"/>
        </w:rPr>
        <w:t>Interface Specifications for Each Component</w:t>
      </w:r>
    </w:p>
    <w:p w14:paraId="1A0548C1" w14:textId="1979ADE4" w:rsidR="007806E5" w:rsidRDefault="007806E5" w:rsidP="007806E5">
      <w:pPr>
        <w:spacing w:line="360" w:lineRule="auto"/>
        <w:jc w:val="both"/>
        <w:rPr>
          <w:rFonts w:ascii="Times New Roman" w:hAnsi="Times New Roman" w:cs="Times New Roman"/>
          <w:b/>
          <w:bCs/>
          <w:sz w:val="24"/>
          <w:szCs w:val="24"/>
        </w:rPr>
      </w:pPr>
      <w:r w:rsidRPr="007806E5">
        <w:rPr>
          <w:rFonts w:ascii="Times New Roman" w:hAnsi="Times New Roman" w:cs="Times New Roman"/>
          <w:b/>
          <w:bCs/>
          <w:sz w:val="24"/>
          <w:szCs w:val="24"/>
        </w:rPr>
        <w:t>API Endpoints</w:t>
      </w:r>
    </w:p>
    <w:p w14:paraId="41C8BA61" w14:textId="35FBA0C9" w:rsidR="007806E5" w:rsidRDefault="007806E5" w:rsidP="007806E5">
      <w:pPr>
        <w:spacing w:line="360" w:lineRule="auto"/>
        <w:ind w:firstLine="720"/>
        <w:jc w:val="both"/>
        <w:rPr>
          <w:rFonts w:ascii="Times New Roman" w:hAnsi="Times New Roman" w:cs="Times New Roman"/>
          <w:sz w:val="24"/>
          <w:szCs w:val="24"/>
        </w:rPr>
      </w:pPr>
      <w:r w:rsidRPr="007806E5">
        <w:rPr>
          <w:rFonts w:ascii="Times New Roman" w:hAnsi="Times New Roman" w:cs="Times New Roman"/>
          <w:sz w:val="24"/>
          <w:szCs w:val="24"/>
        </w:rPr>
        <w:t>The backend exposes RESTful endpoints to support frontend operations. Example routes include POST /</w:t>
      </w:r>
      <w:proofErr w:type="spellStart"/>
      <w:r w:rsidRPr="007806E5">
        <w:rPr>
          <w:rFonts w:ascii="Times New Roman" w:hAnsi="Times New Roman" w:cs="Times New Roman"/>
          <w:sz w:val="24"/>
          <w:szCs w:val="24"/>
        </w:rPr>
        <w:t>api</w:t>
      </w:r>
      <w:proofErr w:type="spellEnd"/>
      <w:r w:rsidRPr="007806E5">
        <w:rPr>
          <w:rFonts w:ascii="Times New Roman" w:hAnsi="Times New Roman" w:cs="Times New Roman"/>
          <w:sz w:val="24"/>
          <w:szCs w:val="24"/>
        </w:rPr>
        <w:t>/bookings for creating new reservations, GET /</w:t>
      </w:r>
      <w:proofErr w:type="spellStart"/>
      <w:r w:rsidRPr="007806E5">
        <w:rPr>
          <w:rFonts w:ascii="Times New Roman" w:hAnsi="Times New Roman" w:cs="Times New Roman"/>
          <w:sz w:val="24"/>
          <w:szCs w:val="24"/>
        </w:rPr>
        <w:t>api</w:t>
      </w:r>
      <w:proofErr w:type="spellEnd"/>
      <w:r w:rsidRPr="007806E5">
        <w:rPr>
          <w:rFonts w:ascii="Times New Roman" w:hAnsi="Times New Roman" w:cs="Times New Roman"/>
          <w:sz w:val="24"/>
          <w:szCs w:val="24"/>
        </w:rPr>
        <w:t>/bookings/:id for retrieving booking details, PATCH /</w:t>
      </w:r>
      <w:proofErr w:type="spellStart"/>
      <w:r w:rsidRPr="007806E5">
        <w:rPr>
          <w:rFonts w:ascii="Times New Roman" w:hAnsi="Times New Roman" w:cs="Times New Roman"/>
          <w:sz w:val="24"/>
          <w:szCs w:val="24"/>
        </w:rPr>
        <w:t>api</w:t>
      </w:r>
      <w:proofErr w:type="spellEnd"/>
      <w:r w:rsidRPr="007806E5">
        <w:rPr>
          <w:rFonts w:ascii="Times New Roman" w:hAnsi="Times New Roman" w:cs="Times New Roman"/>
          <w:sz w:val="24"/>
          <w:szCs w:val="24"/>
        </w:rPr>
        <w:t>/bookings/:id for updating status, and DELETE /</w:t>
      </w:r>
      <w:proofErr w:type="spellStart"/>
      <w:r w:rsidRPr="007806E5">
        <w:rPr>
          <w:rFonts w:ascii="Times New Roman" w:hAnsi="Times New Roman" w:cs="Times New Roman"/>
          <w:sz w:val="24"/>
          <w:szCs w:val="24"/>
        </w:rPr>
        <w:t>api</w:t>
      </w:r>
      <w:proofErr w:type="spellEnd"/>
      <w:r w:rsidRPr="007806E5">
        <w:rPr>
          <w:rFonts w:ascii="Times New Roman" w:hAnsi="Times New Roman" w:cs="Times New Roman"/>
          <w:sz w:val="24"/>
          <w:szCs w:val="24"/>
        </w:rPr>
        <w:t>/bookings/:id for cancellations. Venue management endpoints include GET /</w:t>
      </w:r>
      <w:proofErr w:type="spellStart"/>
      <w:r w:rsidRPr="007806E5">
        <w:rPr>
          <w:rFonts w:ascii="Times New Roman" w:hAnsi="Times New Roman" w:cs="Times New Roman"/>
          <w:sz w:val="24"/>
          <w:szCs w:val="24"/>
        </w:rPr>
        <w:t>api</w:t>
      </w:r>
      <w:proofErr w:type="spellEnd"/>
      <w:r w:rsidRPr="007806E5">
        <w:rPr>
          <w:rFonts w:ascii="Times New Roman" w:hAnsi="Times New Roman" w:cs="Times New Roman"/>
          <w:sz w:val="24"/>
          <w:szCs w:val="24"/>
        </w:rPr>
        <w:t>/venues for listing available venues and POST /</w:t>
      </w:r>
      <w:proofErr w:type="spellStart"/>
      <w:r w:rsidRPr="007806E5">
        <w:rPr>
          <w:rFonts w:ascii="Times New Roman" w:hAnsi="Times New Roman" w:cs="Times New Roman"/>
          <w:sz w:val="24"/>
          <w:szCs w:val="24"/>
        </w:rPr>
        <w:t>api</w:t>
      </w:r>
      <w:proofErr w:type="spellEnd"/>
      <w:r w:rsidRPr="007806E5">
        <w:rPr>
          <w:rFonts w:ascii="Times New Roman" w:hAnsi="Times New Roman" w:cs="Times New Roman"/>
          <w:sz w:val="24"/>
          <w:szCs w:val="24"/>
        </w:rPr>
        <w:t>/venues for adding new ones. Authentication endpoints such as POST /</w:t>
      </w:r>
      <w:proofErr w:type="spellStart"/>
      <w:r w:rsidRPr="007806E5">
        <w:rPr>
          <w:rFonts w:ascii="Times New Roman" w:hAnsi="Times New Roman" w:cs="Times New Roman"/>
          <w:sz w:val="24"/>
          <w:szCs w:val="24"/>
        </w:rPr>
        <w:t>api</w:t>
      </w:r>
      <w:proofErr w:type="spellEnd"/>
      <w:r w:rsidRPr="007806E5">
        <w:rPr>
          <w:rFonts w:ascii="Times New Roman" w:hAnsi="Times New Roman" w:cs="Times New Roman"/>
          <w:sz w:val="24"/>
          <w:szCs w:val="24"/>
        </w:rPr>
        <w:t>/login validate user credentials and return session tokens.</w:t>
      </w:r>
    </w:p>
    <w:p w14:paraId="0C9FB536" w14:textId="482BB14E" w:rsidR="007806E5" w:rsidRDefault="007806E5" w:rsidP="007806E5">
      <w:pPr>
        <w:spacing w:line="360" w:lineRule="auto"/>
        <w:jc w:val="both"/>
        <w:rPr>
          <w:rFonts w:ascii="Times New Roman" w:hAnsi="Times New Roman" w:cs="Times New Roman"/>
          <w:b/>
          <w:bCs/>
          <w:sz w:val="24"/>
          <w:szCs w:val="24"/>
        </w:rPr>
      </w:pPr>
      <w:r w:rsidRPr="007806E5">
        <w:rPr>
          <w:rFonts w:ascii="Times New Roman" w:hAnsi="Times New Roman" w:cs="Times New Roman"/>
          <w:b/>
          <w:bCs/>
          <w:sz w:val="24"/>
          <w:szCs w:val="24"/>
        </w:rPr>
        <w:t>Frontend-Backend Interaction</w:t>
      </w:r>
    </w:p>
    <w:p w14:paraId="7DCBA54A" w14:textId="6FD0ABB3" w:rsidR="007806E5" w:rsidRDefault="007806E5" w:rsidP="007806E5">
      <w:pPr>
        <w:spacing w:line="360" w:lineRule="auto"/>
        <w:ind w:firstLine="720"/>
        <w:jc w:val="both"/>
        <w:rPr>
          <w:rFonts w:ascii="Times New Roman" w:hAnsi="Times New Roman" w:cs="Times New Roman"/>
          <w:sz w:val="24"/>
          <w:szCs w:val="24"/>
        </w:rPr>
      </w:pPr>
      <w:r w:rsidRPr="007806E5">
        <w:rPr>
          <w:rFonts w:ascii="Times New Roman" w:hAnsi="Times New Roman" w:cs="Times New Roman"/>
          <w:sz w:val="24"/>
          <w:szCs w:val="24"/>
        </w:rPr>
        <w:t>Frontend components communicate with the backend via AJAX or Fetch API requests. The booking form, for instance, sends validated client data through a POST /</w:t>
      </w:r>
      <w:proofErr w:type="spellStart"/>
      <w:r w:rsidRPr="007806E5">
        <w:rPr>
          <w:rFonts w:ascii="Times New Roman" w:hAnsi="Times New Roman" w:cs="Times New Roman"/>
          <w:sz w:val="24"/>
          <w:szCs w:val="24"/>
        </w:rPr>
        <w:t>api</w:t>
      </w:r>
      <w:proofErr w:type="spellEnd"/>
      <w:r w:rsidRPr="007806E5">
        <w:rPr>
          <w:rFonts w:ascii="Times New Roman" w:hAnsi="Times New Roman" w:cs="Times New Roman"/>
          <w:sz w:val="24"/>
          <w:szCs w:val="24"/>
        </w:rPr>
        <w:t>/bookings request, while the venue display retrieves available venues through GET /</w:t>
      </w:r>
      <w:proofErr w:type="spellStart"/>
      <w:r w:rsidRPr="007806E5">
        <w:rPr>
          <w:rFonts w:ascii="Times New Roman" w:hAnsi="Times New Roman" w:cs="Times New Roman"/>
          <w:sz w:val="24"/>
          <w:szCs w:val="24"/>
        </w:rPr>
        <w:t>api</w:t>
      </w:r>
      <w:proofErr w:type="spellEnd"/>
      <w:r w:rsidRPr="007806E5">
        <w:rPr>
          <w:rFonts w:ascii="Times New Roman" w:hAnsi="Times New Roman" w:cs="Times New Roman"/>
          <w:sz w:val="24"/>
          <w:szCs w:val="24"/>
        </w:rPr>
        <w:t>/venues. The admin dashboard fetches booking summaries, venue utilization, and system alerts through reporting endpoints.</w:t>
      </w:r>
    </w:p>
    <w:p w14:paraId="306DD764" w14:textId="43F7E2C1" w:rsidR="007806E5" w:rsidRDefault="007806E5" w:rsidP="007806E5">
      <w:pPr>
        <w:spacing w:line="360" w:lineRule="auto"/>
        <w:jc w:val="both"/>
        <w:rPr>
          <w:rFonts w:ascii="Times New Roman" w:hAnsi="Times New Roman" w:cs="Times New Roman"/>
          <w:b/>
          <w:bCs/>
          <w:sz w:val="24"/>
          <w:szCs w:val="24"/>
        </w:rPr>
      </w:pPr>
      <w:r w:rsidRPr="007806E5">
        <w:rPr>
          <w:rFonts w:ascii="Times New Roman" w:hAnsi="Times New Roman" w:cs="Times New Roman"/>
          <w:b/>
          <w:bCs/>
          <w:sz w:val="24"/>
          <w:szCs w:val="24"/>
        </w:rPr>
        <w:t>Dependency Management and Interaction Between Components</w:t>
      </w:r>
    </w:p>
    <w:p w14:paraId="580A53CF" w14:textId="1C5C0C3C" w:rsidR="007806E5" w:rsidRPr="007806E5" w:rsidRDefault="007806E5" w:rsidP="007806E5">
      <w:pPr>
        <w:spacing w:line="360" w:lineRule="auto"/>
        <w:ind w:firstLine="720"/>
        <w:jc w:val="both"/>
        <w:rPr>
          <w:rFonts w:ascii="Times New Roman" w:hAnsi="Times New Roman" w:cs="Times New Roman"/>
          <w:sz w:val="24"/>
          <w:szCs w:val="24"/>
          <w:lang w:val="en-US"/>
        </w:rPr>
      </w:pPr>
      <w:r w:rsidRPr="007806E5">
        <w:rPr>
          <w:rFonts w:ascii="Times New Roman" w:hAnsi="Times New Roman" w:cs="Times New Roman"/>
          <w:sz w:val="24"/>
          <w:szCs w:val="24"/>
        </w:rPr>
        <w:t xml:space="preserve">Frontend dependencies are managed with </w:t>
      </w:r>
      <w:proofErr w:type="spellStart"/>
      <w:r w:rsidRPr="007806E5">
        <w:rPr>
          <w:rFonts w:ascii="Times New Roman" w:hAnsi="Times New Roman" w:cs="Times New Roman"/>
          <w:sz w:val="24"/>
          <w:szCs w:val="24"/>
        </w:rPr>
        <w:t>npm</w:t>
      </w:r>
      <w:proofErr w:type="spellEnd"/>
      <w:r w:rsidRPr="007806E5">
        <w:rPr>
          <w:rFonts w:ascii="Times New Roman" w:hAnsi="Times New Roman" w:cs="Times New Roman"/>
          <w:sz w:val="24"/>
          <w:szCs w:val="24"/>
        </w:rPr>
        <w:t xml:space="preserve"> for handling JavaScript libraries and build tools, while styling is supported by standard CSS frameworks for responsiveness. Backend dependencies include Express.js for routing, </w:t>
      </w:r>
      <w:proofErr w:type="spellStart"/>
      <w:r w:rsidRPr="007806E5">
        <w:rPr>
          <w:rFonts w:ascii="Times New Roman" w:hAnsi="Times New Roman" w:cs="Times New Roman"/>
          <w:sz w:val="24"/>
          <w:szCs w:val="24"/>
        </w:rPr>
        <w:t>bcrypt</w:t>
      </w:r>
      <w:proofErr w:type="spellEnd"/>
      <w:r w:rsidRPr="007806E5">
        <w:rPr>
          <w:rFonts w:ascii="Times New Roman" w:hAnsi="Times New Roman" w:cs="Times New Roman"/>
          <w:sz w:val="24"/>
          <w:szCs w:val="24"/>
        </w:rPr>
        <w:t xml:space="preserve"> for password hashing, and </w:t>
      </w:r>
      <w:proofErr w:type="spellStart"/>
      <w:r w:rsidRPr="007806E5">
        <w:rPr>
          <w:rFonts w:ascii="Times New Roman" w:hAnsi="Times New Roman" w:cs="Times New Roman"/>
          <w:sz w:val="24"/>
          <w:szCs w:val="24"/>
        </w:rPr>
        <w:t>nodemailer</w:t>
      </w:r>
      <w:proofErr w:type="spellEnd"/>
      <w:r w:rsidRPr="007806E5">
        <w:rPr>
          <w:rFonts w:ascii="Times New Roman" w:hAnsi="Times New Roman" w:cs="Times New Roman"/>
          <w:sz w:val="24"/>
          <w:szCs w:val="24"/>
        </w:rPr>
        <w:t xml:space="preserve"> for sending email notifications. SQL Server serves as the primary data store, with queries executed through the </w:t>
      </w:r>
      <w:proofErr w:type="spellStart"/>
      <w:r w:rsidRPr="007806E5">
        <w:rPr>
          <w:rFonts w:ascii="Times New Roman" w:hAnsi="Times New Roman" w:cs="Times New Roman"/>
          <w:sz w:val="24"/>
          <w:szCs w:val="24"/>
        </w:rPr>
        <w:t>mssql</w:t>
      </w:r>
      <w:proofErr w:type="spellEnd"/>
      <w:r w:rsidRPr="007806E5">
        <w:rPr>
          <w:rFonts w:ascii="Times New Roman" w:hAnsi="Times New Roman" w:cs="Times New Roman"/>
          <w:sz w:val="24"/>
          <w:szCs w:val="24"/>
        </w:rPr>
        <w:t xml:space="preserve"> driver. The system components interact through a clear separation of concerns: the frontend handles presentation and user interaction, the backend processes requests and enforces business rules, and the database ensures data persistence and integrity.</w:t>
      </w:r>
    </w:p>
    <w:p w14:paraId="28323BA5" w14:textId="77777777" w:rsidR="00361D5F" w:rsidRDefault="00361D5F" w:rsidP="00253A45">
      <w:pPr>
        <w:spacing w:line="360" w:lineRule="auto"/>
        <w:jc w:val="center"/>
        <w:rPr>
          <w:rFonts w:ascii="Times New Roman" w:hAnsi="Times New Roman" w:cs="Times New Roman"/>
          <w:b/>
          <w:bCs/>
          <w:sz w:val="24"/>
          <w:szCs w:val="24"/>
          <w:lang w:val="en-US"/>
        </w:rPr>
      </w:pPr>
    </w:p>
    <w:p w14:paraId="350A2B2F" w14:textId="77777777" w:rsidR="00361D5F" w:rsidRDefault="00361D5F" w:rsidP="00253A45">
      <w:pPr>
        <w:spacing w:line="360" w:lineRule="auto"/>
        <w:jc w:val="center"/>
        <w:rPr>
          <w:rFonts w:ascii="Times New Roman" w:hAnsi="Times New Roman" w:cs="Times New Roman"/>
          <w:b/>
          <w:bCs/>
          <w:sz w:val="24"/>
          <w:szCs w:val="24"/>
          <w:lang w:val="en-US"/>
        </w:rPr>
      </w:pPr>
    </w:p>
    <w:p w14:paraId="1F27EEC3" w14:textId="77777777" w:rsidR="00361D5F" w:rsidRDefault="00361D5F" w:rsidP="00253A45">
      <w:pPr>
        <w:spacing w:line="360" w:lineRule="auto"/>
        <w:jc w:val="center"/>
        <w:rPr>
          <w:rFonts w:ascii="Times New Roman" w:hAnsi="Times New Roman" w:cs="Times New Roman"/>
          <w:b/>
          <w:bCs/>
          <w:sz w:val="24"/>
          <w:szCs w:val="24"/>
          <w:lang w:val="en-US"/>
        </w:rPr>
      </w:pPr>
    </w:p>
    <w:p w14:paraId="42E10EB9" w14:textId="622777B3" w:rsidR="00DC5949" w:rsidRPr="00D0230E" w:rsidRDefault="00DC5949" w:rsidP="00253A45">
      <w:pPr>
        <w:spacing w:line="360" w:lineRule="auto"/>
        <w:jc w:val="center"/>
        <w:rPr>
          <w:rFonts w:ascii="Times New Roman" w:hAnsi="Times New Roman" w:cs="Times New Roman"/>
          <w:b/>
          <w:bCs/>
          <w:sz w:val="24"/>
          <w:szCs w:val="24"/>
          <w:lang w:val="en-US"/>
        </w:rPr>
      </w:pPr>
      <w:r w:rsidRPr="00D0230E">
        <w:rPr>
          <w:rFonts w:ascii="Times New Roman" w:hAnsi="Times New Roman" w:cs="Times New Roman"/>
          <w:b/>
          <w:bCs/>
          <w:sz w:val="24"/>
          <w:szCs w:val="24"/>
          <w:lang w:val="en-US"/>
        </w:rPr>
        <w:t>D</w:t>
      </w:r>
      <w:r w:rsidR="00253A45">
        <w:rPr>
          <w:rFonts w:ascii="Times New Roman" w:hAnsi="Times New Roman" w:cs="Times New Roman"/>
          <w:b/>
          <w:bCs/>
          <w:sz w:val="24"/>
          <w:szCs w:val="24"/>
          <w:lang w:val="en-US"/>
        </w:rPr>
        <w:t>ATA FLOW DIAGRAMS</w:t>
      </w:r>
    </w:p>
    <w:p w14:paraId="41609886" w14:textId="4261A73C" w:rsidR="00550725" w:rsidRPr="00FF08D3" w:rsidRDefault="00550725" w:rsidP="00D83FD2">
      <w:pPr>
        <w:spacing w:line="360" w:lineRule="auto"/>
        <w:rPr>
          <w:rFonts w:ascii="Times New Roman" w:hAnsi="Times New Roman" w:cs="Times New Roman"/>
          <w:b/>
          <w:bCs/>
          <w:sz w:val="24"/>
          <w:szCs w:val="24"/>
        </w:rPr>
      </w:pPr>
      <w:r w:rsidRPr="00D0230E">
        <w:rPr>
          <w:rFonts w:ascii="Times New Roman" w:hAnsi="Times New Roman" w:cs="Times New Roman"/>
          <w:b/>
          <w:bCs/>
          <w:sz w:val="24"/>
          <w:szCs w:val="24"/>
        </w:rPr>
        <w:t>Data flow diagrams (DFDs)</w:t>
      </w:r>
    </w:p>
    <w:p w14:paraId="772FB511" w14:textId="440C711D" w:rsidR="00227CD7" w:rsidRPr="00D0230E" w:rsidRDefault="00227CD7" w:rsidP="00D83FD2">
      <w:pPr>
        <w:spacing w:line="360" w:lineRule="auto"/>
        <w:rPr>
          <w:rFonts w:ascii="Times New Roman" w:hAnsi="Times New Roman" w:cs="Times New Roman"/>
          <w:sz w:val="24"/>
          <w:szCs w:val="24"/>
          <w:lang w:val="en-US"/>
        </w:rPr>
      </w:pPr>
    </w:p>
    <w:p w14:paraId="33F6C938" w14:textId="276B8824" w:rsidR="0058245A" w:rsidRPr="00D0230E" w:rsidRDefault="00FF08D3" w:rsidP="00D83FD2">
      <w:pPr>
        <w:spacing w:line="360" w:lineRule="auto"/>
        <w:rPr>
          <w:rFonts w:ascii="Times New Roman" w:hAnsi="Times New Roman" w:cs="Times New Roman"/>
          <w:sz w:val="24"/>
          <w:szCs w:val="24"/>
          <w:lang w:val="en-US"/>
        </w:rPr>
      </w:pPr>
      <w:r w:rsidRPr="00D0230E">
        <w:rPr>
          <w:rFonts w:ascii="Times New Roman" w:hAnsi="Times New Roman" w:cs="Times New Roman"/>
          <w:noProof/>
          <w:sz w:val="24"/>
          <w:szCs w:val="24"/>
          <w:lang w:val="en-US"/>
          <w14:ligatures w14:val="standardContextual"/>
        </w:rPr>
        <mc:AlternateContent>
          <mc:Choice Requires="wps">
            <w:drawing>
              <wp:anchor distT="0" distB="0" distL="114300" distR="114300" simplePos="0" relativeHeight="251856896" behindDoc="0" locked="0" layoutInCell="1" allowOverlap="1" wp14:anchorId="0F614DF8" wp14:editId="4651D596">
                <wp:simplePos x="0" y="0"/>
                <wp:positionH relativeFrom="margin">
                  <wp:posOffset>2419350</wp:posOffset>
                </wp:positionH>
                <wp:positionV relativeFrom="paragraph">
                  <wp:posOffset>59055</wp:posOffset>
                </wp:positionV>
                <wp:extent cx="1381760" cy="685800"/>
                <wp:effectExtent l="0" t="0" r="27940" b="19050"/>
                <wp:wrapNone/>
                <wp:docPr id="1664652183" name="Oval 93"/>
                <wp:cNvGraphicFramePr/>
                <a:graphic xmlns:a="http://schemas.openxmlformats.org/drawingml/2006/main">
                  <a:graphicData uri="http://schemas.microsoft.com/office/word/2010/wordprocessingShape">
                    <wps:wsp>
                      <wps:cNvSpPr/>
                      <wps:spPr>
                        <a:xfrm>
                          <a:off x="0" y="0"/>
                          <a:ext cx="1381760" cy="685800"/>
                        </a:xfrm>
                        <a:prstGeom prst="ellipse">
                          <a:avLst/>
                        </a:prstGeom>
                        <a:solidFill>
                          <a:schemeClr val="accent4"/>
                        </a:solidFill>
                      </wps:spPr>
                      <wps:style>
                        <a:lnRef idx="2">
                          <a:schemeClr val="accent1">
                            <a:shade val="15000"/>
                          </a:schemeClr>
                        </a:lnRef>
                        <a:fillRef idx="1">
                          <a:schemeClr val="accent1"/>
                        </a:fillRef>
                        <a:effectRef idx="0">
                          <a:schemeClr val="accent1"/>
                        </a:effectRef>
                        <a:fontRef idx="minor">
                          <a:schemeClr val="lt1"/>
                        </a:fontRef>
                      </wps:style>
                      <wps:txbx>
                        <w:txbxContent>
                          <w:p w14:paraId="6F4002AD" w14:textId="0874B14C" w:rsidR="00550725" w:rsidRPr="00550725" w:rsidRDefault="00550725" w:rsidP="00550725">
                            <w:pPr>
                              <w:jc w:val="center"/>
                              <w:rPr>
                                <w:sz w:val="28"/>
                                <w:szCs w:val="28"/>
                              </w:rPr>
                            </w:pPr>
                            <w:r w:rsidRPr="00550725">
                              <w:rPr>
                                <w:sz w:val="28"/>
                                <w:szCs w:val="28"/>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F614DF8" id="Oval 93" o:spid="_x0000_s1115" style="position:absolute;margin-left:190.5pt;margin-top:4.65pt;width:108.8pt;height:54pt;z-index:2518568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" fillcolor="#ffc000 [3207]" strokecolor="#09101d [484]" strokeweight="1pt">
                <v:stroke joinstyle="miter"/>
                <v:textbox>
                  <w:txbxContent>
                    <w:p w14:paraId="6F4002AD" w14:textId="0874B14C" w:rsidR="00550725" w:rsidRPr="00550725" w:rsidRDefault="00550725" w:rsidP="00550725">
                      <w:pPr>
                        <w:jc w:val="center"/>
                        <w:rPr>
                          <w:sz w:val="28"/>
                          <w:szCs w:val="28"/>
                        </w:rPr>
                      </w:pPr>
                      <w:r w:rsidRPr="00550725">
                        <w:rPr>
                          <w:sz w:val="28"/>
                          <w:szCs w:val="28"/>
                        </w:rPr>
                        <w:t>Database</w:t>
                      </w:r>
                    </w:p>
                  </w:txbxContent>
                </v:textbox>
                <w10:wrap anchorx="margin"/>
              </v:oval>
            </w:pict>
          </mc:Fallback>
        </mc:AlternateContent>
      </w:r>
    </w:p>
    <w:p w14:paraId="033489BA" w14:textId="63528BF1" w:rsidR="0058245A" w:rsidRPr="00D0230E" w:rsidRDefault="00FF08D3" w:rsidP="00D83FD2">
      <w:pPr>
        <w:spacing w:line="360" w:lineRule="auto"/>
        <w:rPr>
          <w:rFonts w:ascii="Times New Roman" w:hAnsi="Times New Roman" w:cs="Times New Roman"/>
          <w:sz w:val="24"/>
          <w:szCs w:val="24"/>
          <w:lang w:val="en-US"/>
        </w:rPr>
      </w:pPr>
      <w:r w:rsidRPr="00D0230E">
        <w:rPr>
          <w:rFonts w:ascii="Times New Roman" w:hAnsi="Times New Roman" w:cs="Times New Roman"/>
          <w:noProof/>
          <w:sz w:val="24"/>
          <w:szCs w:val="24"/>
          <w:lang w:val="en-US"/>
          <w14:ligatures w14:val="standardContextual"/>
        </w:rPr>
        <mc:AlternateContent>
          <mc:Choice Requires="wps">
            <w:drawing>
              <wp:anchor distT="0" distB="0" distL="114300" distR="114300" simplePos="0" relativeHeight="251857920" behindDoc="0" locked="0" layoutInCell="1" allowOverlap="1" wp14:anchorId="63F06487" wp14:editId="3E3BD92D">
                <wp:simplePos x="0" y="0"/>
                <wp:positionH relativeFrom="column">
                  <wp:posOffset>3733800</wp:posOffset>
                </wp:positionH>
                <wp:positionV relativeFrom="paragraph">
                  <wp:posOffset>332740</wp:posOffset>
                </wp:positionV>
                <wp:extent cx="238125" cy="209550"/>
                <wp:effectExtent l="0" t="0" r="66675" b="57150"/>
                <wp:wrapNone/>
                <wp:docPr id="358959796" name="Straight Arrow Connector 100"/>
                <wp:cNvGraphicFramePr/>
                <a:graphic xmlns:a="http://schemas.openxmlformats.org/drawingml/2006/main">
                  <a:graphicData uri="http://schemas.microsoft.com/office/word/2010/wordprocessingShape">
                    <wps:wsp>
                      <wps:cNvCnPr/>
                      <wps:spPr>
                        <a:xfrm>
                          <a:off x="0" y="0"/>
                          <a:ext cx="23812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B36025" id="_x0000_t32" coordsize="21600,21600" o:spt="32" o:oned="t" path="m,l21600,21600e" filled="f">
                <v:path arrowok="t" fillok="f" o:connecttype="none"/>
                <o:lock v:ext="edit" shapetype="t"/>
              </v:shapetype>
              <v:shape id="Straight Arrow Connector 100" o:spid="_x0000_s1026" type="#_x0000_t32" style="position:absolute;margin-left:294pt;margin-top:26.2pt;width:18.75pt;height:16.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" strokecolor="#4472c4 [3204]" strokeweight=".5pt">
                <v:stroke endarrow="block" joinstyle="miter"/>
              </v:shape>
            </w:pict>
          </mc:Fallback>
        </mc:AlternateContent>
      </w:r>
      <w:r w:rsidRPr="00D0230E">
        <w:rPr>
          <w:rFonts w:ascii="Times New Roman" w:hAnsi="Times New Roman" w:cs="Times New Roman"/>
          <w:noProof/>
          <w:sz w:val="24"/>
          <w:szCs w:val="24"/>
          <w:lang w:val="en-US"/>
          <w14:ligatures w14:val="standardContextual"/>
        </w:rPr>
        <mc:AlternateContent>
          <mc:Choice Requires="wps">
            <w:drawing>
              <wp:anchor distT="0" distB="0" distL="114300" distR="114300" simplePos="0" relativeHeight="251852800" behindDoc="0" locked="0" layoutInCell="1" allowOverlap="1" wp14:anchorId="1C60A1C1" wp14:editId="41B2A325">
                <wp:simplePos x="0" y="0"/>
                <wp:positionH relativeFrom="column">
                  <wp:posOffset>2095499</wp:posOffset>
                </wp:positionH>
                <wp:positionV relativeFrom="paragraph">
                  <wp:posOffset>323214</wp:posOffset>
                </wp:positionV>
                <wp:extent cx="333375" cy="95250"/>
                <wp:effectExtent l="0" t="57150" r="0" b="19050"/>
                <wp:wrapNone/>
                <wp:docPr id="140384152" name="Straight Arrow Connector 96"/>
                <wp:cNvGraphicFramePr/>
                <a:graphic xmlns:a="http://schemas.openxmlformats.org/drawingml/2006/main">
                  <a:graphicData uri="http://schemas.microsoft.com/office/word/2010/wordprocessingShape">
                    <wps:wsp>
                      <wps:cNvCnPr/>
                      <wps:spPr>
                        <a:xfrm flipV="1">
                          <a:off x="0" y="0"/>
                          <a:ext cx="333375"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1C96BC" id="Straight Arrow Connector 96" o:spid="_x0000_s1026" type="#_x0000_t32" style="position:absolute;margin-left:165pt;margin-top:25.45pt;width:26.25pt;height:7.5pt;flip:y;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" strokecolor="#4472c4 [3204]" strokeweight=".5pt">
                <v:stroke endarrow="block" joinstyle="miter"/>
              </v:shape>
            </w:pict>
          </mc:Fallback>
        </mc:AlternateContent>
      </w:r>
    </w:p>
    <w:p w14:paraId="4FCD948E" w14:textId="15CECB44" w:rsidR="0058245A" w:rsidRPr="00D0230E" w:rsidRDefault="00FF08D3" w:rsidP="00D83FD2">
      <w:pPr>
        <w:spacing w:line="360" w:lineRule="auto"/>
        <w:rPr>
          <w:rFonts w:ascii="Times New Roman" w:hAnsi="Times New Roman" w:cs="Times New Roman"/>
          <w:sz w:val="24"/>
          <w:szCs w:val="24"/>
          <w:lang w:val="en-US"/>
        </w:rPr>
      </w:pPr>
      <w:r w:rsidRPr="00D0230E">
        <w:rPr>
          <w:rFonts w:ascii="Times New Roman" w:hAnsi="Times New Roman" w:cs="Times New Roman"/>
          <w:noProof/>
          <w:sz w:val="24"/>
          <w:szCs w:val="24"/>
          <w:lang w:val="en-US"/>
          <w14:ligatures w14:val="standardContextual"/>
        </w:rPr>
        <mc:AlternateContent>
          <mc:Choice Requires="wps">
            <w:drawing>
              <wp:anchor distT="0" distB="0" distL="114300" distR="114300" simplePos="0" relativeHeight="251859968" behindDoc="0" locked="0" layoutInCell="1" allowOverlap="1" wp14:anchorId="4EC09E26" wp14:editId="211FA20B">
                <wp:simplePos x="0" y="0"/>
                <wp:positionH relativeFrom="margin">
                  <wp:posOffset>3762375</wp:posOffset>
                </wp:positionH>
                <wp:positionV relativeFrom="paragraph">
                  <wp:posOffset>368935</wp:posOffset>
                </wp:positionV>
                <wp:extent cx="1447800" cy="704850"/>
                <wp:effectExtent l="0" t="0" r="19050" b="19050"/>
                <wp:wrapNone/>
                <wp:docPr id="738578967" name="Oval 93"/>
                <wp:cNvGraphicFramePr/>
                <a:graphic xmlns:a="http://schemas.openxmlformats.org/drawingml/2006/main">
                  <a:graphicData uri="http://schemas.microsoft.com/office/word/2010/wordprocessingShape">
                    <wps:wsp>
                      <wps:cNvSpPr/>
                      <wps:spPr>
                        <a:xfrm>
                          <a:off x="0" y="0"/>
                          <a:ext cx="1447800" cy="704850"/>
                        </a:xfrm>
                        <a:prstGeom prst="ellipse">
                          <a:avLst/>
                        </a:prstGeom>
                        <a:solidFill>
                          <a:schemeClr val="accent4"/>
                        </a:solidFill>
                      </wps:spPr>
                      <wps:style>
                        <a:lnRef idx="2">
                          <a:schemeClr val="accent1">
                            <a:shade val="15000"/>
                          </a:schemeClr>
                        </a:lnRef>
                        <a:fillRef idx="1">
                          <a:schemeClr val="accent1"/>
                        </a:fillRef>
                        <a:effectRef idx="0">
                          <a:schemeClr val="accent1"/>
                        </a:effectRef>
                        <a:fontRef idx="minor">
                          <a:schemeClr val="lt1"/>
                        </a:fontRef>
                      </wps:style>
                      <wps:txbx>
                        <w:txbxContent>
                          <w:p w14:paraId="091DCE46" w14:textId="47D4439B" w:rsidR="00550725" w:rsidRPr="00550725" w:rsidRDefault="00550725" w:rsidP="00550725">
                            <w:pPr>
                              <w:jc w:val="center"/>
                              <w:rPr>
                                <w:sz w:val="28"/>
                                <w:szCs w:val="28"/>
                              </w:rPr>
                            </w:pPr>
                            <w:r>
                              <w:rPr>
                                <w:sz w:val="28"/>
                                <w:szCs w:val="28"/>
                              </w:rPr>
                              <w:t xml:space="preserve">Email </w:t>
                            </w:r>
                            <w:r w:rsidRPr="00550725">
                              <w:rPr>
                                <w:sz w:val="28"/>
                                <w:szCs w:val="28"/>
                              </w:rPr>
                              <w:t>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C09E26" id="_x0000_s1116" style="position:absolute;margin-left:296.25pt;margin-top:29.05pt;width:114pt;height:55.5pt;z-index:25185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" fillcolor="#ffc000 [3207]" strokecolor="#09101d [484]" strokeweight="1pt">
                <v:stroke joinstyle="miter"/>
                <v:textbox>
                  <w:txbxContent>
                    <w:p w14:paraId="091DCE46" w14:textId="47D4439B" w:rsidR="00550725" w:rsidRPr="00550725" w:rsidRDefault="00550725" w:rsidP="00550725">
                      <w:pPr>
                        <w:jc w:val="center"/>
                        <w:rPr>
                          <w:sz w:val="28"/>
                          <w:szCs w:val="28"/>
                        </w:rPr>
                      </w:pPr>
                      <w:r>
                        <w:rPr>
                          <w:sz w:val="28"/>
                          <w:szCs w:val="28"/>
                        </w:rPr>
                        <w:t xml:space="preserve">Email </w:t>
                      </w:r>
                      <w:r w:rsidRPr="00550725">
                        <w:rPr>
                          <w:sz w:val="28"/>
                          <w:szCs w:val="28"/>
                        </w:rPr>
                        <w:t>Notification</w:t>
                      </w:r>
                    </w:p>
                  </w:txbxContent>
                </v:textbox>
                <w10:wrap anchorx="margin"/>
              </v:oval>
            </w:pict>
          </mc:Fallback>
        </mc:AlternateContent>
      </w:r>
      <w:r w:rsidRPr="00D0230E">
        <w:rPr>
          <w:rFonts w:ascii="Times New Roman" w:hAnsi="Times New Roman" w:cs="Times New Roman"/>
          <w:noProof/>
          <w:sz w:val="24"/>
          <w:szCs w:val="24"/>
          <w:lang w:val="en-US"/>
          <w14:ligatures w14:val="standardContextual"/>
        </w:rPr>
        <mc:AlternateContent>
          <mc:Choice Requires="wps">
            <w:drawing>
              <wp:anchor distT="0" distB="0" distL="114300" distR="114300" simplePos="0" relativeHeight="251844608" behindDoc="0" locked="0" layoutInCell="1" allowOverlap="1" wp14:anchorId="6921BC6B" wp14:editId="00681F8F">
                <wp:simplePos x="0" y="0"/>
                <wp:positionH relativeFrom="column">
                  <wp:posOffset>1162050</wp:posOffset>
                </wp:positionH>
                <wp:positionV relativeFrom="paragraph">
                  <wp:posOffset>159385</wp:posOffset>
                </wp:positionV>
                <wp:extent cx="1333500" cy="790575"/>
                <wp:effectExtent l="0" t="0" r="19050" b="28575"/>
                <wp:wrapNone/>
                <wp:docPr id="1817991425" name="Oval 93"/>
                <wp:cNvGraphicFramePr/>
                <a:graphic xmlns:a="http://schemas.openxmlformats.org/drawingml/2006/main">
                  <a:graphicData uri="http://schemas.microsoft.com/office/word/2010/wordprocessingShape">
                    <wps:wsp>
                      <wps:cNvSpPr/>
                      <wps:spPr>
                        <a:xfrm>
                          <a:off x="0" y="0"/>
                          <a:ext cx="1333500" cy="790575"/>
                        </a:xfrm>
                        <a:prstGeom prst="ellipse">
                          <a:avLst/>
                        </a:prstGeom>
                        <a:solidFill>
                          <a:schemeClr val="accent4"/>
                        </a:solidFill>
                      </wps:spPr>
                      <wps:style>
                        <a:lnRef idx="2">
                          <a:schemeClr val="accent1">
                            <a:shade val="15000"/>
                          </a:schemeClr>
                        </a:lnRef>
                        <a:fillRef idx="1">
                          <a:schemeClr val="accent1"/>
                        </a:fillRef>
                        <a:effectRef idx="0">
                          <a:schemeClr val="accent1"/>
                        </a:effectRef>
                        <a:fontRef idx="minor">
                          <a:schemeClr val="lt1"/>
                        </a:fontRef>
                      </wps:style>
                      <wps:txbx>
                        <w:txbxContent>
                          <w:p w14:paraId="29C0E818" w14:textId="2822A709" w:rsidR="00550725" w:rsidRPr="00550725" w:rsidRDefault="00550725" w:rsidP="00550725">
                            <w:pPr>
                              <w:jc w:val="center"/>
                              <w:rPr>
                                <w:sz w:val="28"/>
                                <w:szCs w:val="28"/>
                              </w:rPr>
                            </w:pPr>
                            <w:r w:rsidRPr="00550725">
                              <w:rPr>
                                <w:sz w:val="28"/>
                                <w:szCs w:val="28"/>
                              </w:rPr>
                              <w:t>Approve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21BC6B" id="_x0000_s1117" style="position:absolute;margin-left:91.5pt;margin-top:12.55pt;width:105pt;height:62.2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" fillcolor="#ffc000 [3207]" strokecolor="#09101d [484]" strokeweight="1pt">
                <v:stroke joinstyle="miter"/>
                <v:textbox>
                  <w:txbxContent>
                    <w:p w14:paraId="29C0E818" w14:textId="2822A709" w:rsidR="00550725" w:rsidRPr="00550725" w:rsidRDefault="00550725" w:rsidP="00550725">
                      <w:pPr>
                        <w:jc w:val="center"/>
                        <w:rPr>
                          <w:sz w:val="28"/>
                          <w:szCs w:val="28"/>
                        </w:rPr>
                      </w:pPr>
                      <w:r w:rsidRPr="00550725">
                        <w:rPr>
                          <w:sz w:val="28"/>
                          <w:szCs w:val="28"/>
                        </w:rPr>
                        <w:t>Approve Request</w:t>
                      </w:r>
                    </w:p>
                  </w:txbxContent>
                </v:textbox>
              </v:oval>
            </w:pict>
          </mc:Fallback>
        </mc:AlternateContent>
      </w:r>
    </w:p>
    <w:p w14:paraId="76448E74" w14:textId="1B833861" w:rsidR="0058245A" w:rsidRPr="00D0230E" w:rsidRDefault="0058245A" w:rsidP="00D83FD2">
      <w:pPr>
        <w:spacing w:line="360" w:lineRule="auto"/>
        <w:rPr>
          <w:rFonts w:ascii="Times New Roman" w:hAnsi="Times New Roman" w:cs="Times New Roman"/>
          <w:sz w:val="24"/>
          <w:szCs w:val="24"/>
          <w:lang w:val="en-US"/>
        </w:rPr>
      </w:pPr>
    </w:p>
    <w:p w14:paraId="47B38C27" w14:textId="43596E54" w:rsidR="0058245A" w:rsidRPr="00D0230E" w:rsidRDefault="00FF08D3" w:rsidP="00D83FD2">
      <w:pPr>
        <w:spacing w:line="360" w:lineRule="auto"/>
        <w:rPr>
          <w:rFonts w:ascii="Times New Roman" w:hAnsi="Times New Roman" w:cs="Times New Roman"/>
          <w:sz w:val="24"/>
          <w:szCs w:val="24"/>
          <w:lang w:val="en-US"/>
        </w:rPr>
      </w:pP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845632" behindDoc="0" locked="0" layoutInCell="1" allowOverlap="1" wp14:anchorId="23EE4551" wp14:editId="4DAB41F8">
                <wp:simplePos x="0" y="0"/>
                <wp:positionH relativeFrom="column">
                  <wp:posOffset>2619375</wp:posOffset>
                </wp:positionH>
                <wp:positionV relativeFrom="paragraph">
                  <wp:posOffset>49529</wp:posOffset>
                </wp:positionV>
                <wp:extent cx="200025" cy="114300"/>
                <wp:effectExtent l="38100" t="38100" r="28575" b="19050"/>
                <wp:wrapNone/>
                <wp:docPr id="972386496" name="Straight Arrow Connector 94"/>
                <wp:cNvGraphicFramePr/>
                <a:graphic xmlns:a="http://schemas.openxmlformats.org/drawingml/2006/main">
                  <a:graphicData uri="http://schemas.microsoft.com/office/word/2010/wordprocessingShape">
                    <wps:wsp>
                      <wps:cNvCnPr/>
                      <wps:spPr>
                        <a:xfrm flipH="1" flipV="1">
                          <a:off x="0" y="0"/>
                          <a:ext cx="200025"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3B81CC" id="Straight Arrow Connector 94" o:spid="_x0000_s1026" type="#_x0000_t32" style="position:absolute;margin-left:206.25pt;margin-top:3.9pt;width:15.75pt;height:9pt;flip:x 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" strokecolor="#4472c4 [3204]" strokeweight=".5pt">
                <v:stroke endarrow="block" joinstyle="miter"/>
              </v:shape>
            </w:pict>
          </mc:Fallback>
        </mc:AlternateContent>
      </w:r>
      <w:r w:rsidRPr="00D0230E">
        <w:rPr>
          <w:rFonts w:ascii="Times New Roman" w:hAnsi="Times New Roman" w:cs="Times New Roman"/>
          <w:noProof/>
          <w:sz w:val="24"/>
          <w:szCs w:val="24"/>
          <w:lang w:val="en-US"/>
          <w14:ligatures w14:val="standardContextual"/>
        </w:rPr>
        <mc:AlternateContent>
          <mc:Choice Requires="wps">
            <w:drawing>
              <wp:anchor distT="0" distB="0" distL="114300" distR="114300" simplePos="0" relativeHeight="251842560" behindDoc="0" locked="0" layoutInCell="1" allowOverlap="1" wp14:anchorId="0DEC5196" wp14:editId="775CC489">
                <wp:simplePos x="0" y="0"/>
                <wp:positionH relativeFrom="column">
                  <wp:posOffset>2933700</wp:posOffset>
                </wp:positionH>
                <wp:positionV relativeFrom="paragraph">
                  <wp:posOffset>11430</wp:posOffset>
                </wp:positionV>
                <wp:extent cx="742950" cy="447675"/>
                <wp:effectExtent l="0" t="0" r="19050" b="28575"/>
                <wp:wrapNone/>
                <wp:docPr id="1245734078" name="Rectangle: Rounded Corners 86"/>
                <wp:cNvGraphicFramePr/>
                <a:graphic xmlns:a="http://schemas.openxmlformats.org/drawingml/2006/main">
                  <a:graphicData uri="http://schemas.microsoft.com/office/word/2010/wordprocessingShape">
                    <wps:wsp>
                      <wps:cNvSpPr/>
                      <wps:spPr>
                        <a:xfrm>
                          <a:off x="0" y="0"/>
                          <a:ext cx="742950" cy="44767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44FC7B4" w14:textId="3C154B57" w:rsidR="00550725" w:rsidRPr="00550725" w:rsidRDefault="00550725" w:rsidP="00550725">
                            <w:pPr>
                              <w:jc w:val="center"/>
                              <w:rPr>
                                <w:sz w:val="28"/>
                                <w:szCs w:val="28"/>
                              </w:rPr>
                            </w:pPr>
                            <w:r>
                              <w:rPr>
                                <w:sz w:val="28"/>
                                <w:szCs w:val="28"/>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EC5196" id="Rectangle: Rounded Corners 86" o:spid="_x0000_s1118" style="position:absolute;margin-left:231pt;margin-top:.9pt;width:58.5pt;height:35.2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" fillcolor="#4472c4 [3204]" strokecolor="#09101d [484]" strokeweight="1pt">
                <v:stroke joinstyle="miter"/>
                <v:textbox>
                  <w:txbxContent>
                    <w:p w14:paraId="744FC7B4" w14:textId="3C154B57" w:rsidR="00550725" w:rsidRPr="00550725" w:rsidRDefault="00550725" w:rsidP="00550725">
                      <w:pPr>
                        <w:jc w:val="center"/>
                        <w:rPr>
                          <w:sz w:val="28"/>
                          <w:szCs w:val="28"/>
                        </w:rPr>
                      </w:pPr>
                      <w:r>
                        <w:rPr>
                          <w:sz w:val="28"/>
                          <w:szCs w:val="28"/>
                        </w:rPr>
                        <w:t>Admin</w:t>
                      </w:r>
                    </w:p>
                  </w:txbxContent>
                </v:textbox>
              </v:roundrect>
            </w:pict>
          </mc:Fallback>
        </mc:AlternateContent>
      </w:r>
    </w:p>
    <w:p w14:paraId="6628051D" w14:textId="50BFDFD6" w:rsidR="00E87727" w:rsidRPr="00D0230E" w:rsidRDefault="00FF08D3" w:rsidP="00D83FD2">
      <w:pPr>
        <w:spacing w:line="360" w:lineRule="auto"/>
        <w:rPr>
          <w:rFonts w:ascii="Times New Roman" w:hAnsi="Times New Roman" w:cs="Times New Roman"/>
          <w:b/>
          <w:bCs/>
          <w:sz w:val="24"/>
          <w:szCs w:val="24"/>
        </w:rPr>
      </w:pPr>
      <w:r w:rsidRPr="00D0230E">
        <w:rPr>
          <w:rFonts w:ascii="Times New Roman" w:hAnsi="Times New Roman" w:cs="Times New Roman"/>
          <w:noProof/>
          <w:sz w:val="24"/>
          <w:szCs w:val="24"/>
          <w14:ligatures w14:val="standardContextual"/>
        </w:rPr>
        <mc:AlternateContent>
          <mc:Choice Requires="wps">
            <w:drawing>
              <wp:anchor distT="0" distB="0" distL="114300" distR="114300" simplePos="0" relativeHeight="251843584" behindDoc="0" locked="0" layoutInCell="1" allowOverlap="1" wp14:anchorId="4E17E5C6" wp14:editId="1F06C3DE">
                <wp:simplePos x="0" y="0"/>
                <wp:positionH relativeFrom="column">
                  <wp:posOffset>3371850</wp:posOffset>
                </wp:positionH>
                <wp:positionV relativeFrom="paragraph">
                  <wp:posOffset>275589</wp:posOffset>
                </wp:positionV>
                <wp:extent cx="45719" cy="238125"/>
                <wp:effectExtent l="57150" t="38100" r="50165" b="28575"/>
                <wp:wrapNone/>
                <wp:docPr id="1498053894" name="Straight Arrow Connector 92"/>
                <wp:cNvGraphicFramePr/>
                <a:graphic xmlns:a="http://schemas.openxmlformats.org/drawingml/2006/main">
                  <a:graphicData uri="http://schemas.microsoft.com/office/word/2010/wordprocessingShape">
                    <wps:wsp>
                      <wps:cNvCnPr/>
                      <wps:spPr>
                        <a:xfrm flipH="1" flipV="1">
                          <a:off x="0" y="0"/>
                          <a:ext cx="45719"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794618" id="Straight Arrow Connector 92" o:spid="_x0000_s1026" type="#_x0000_t32" style="position:absolute;margin-left:265.5pt;margin-top:21.7pt;width:3.6pt;height:18.75pt;flip:x 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" strokecolor="#4472c4 [3204]" strokeweight=".5pt">
                <v:stroke endarrow="block" joinstyle="miter"/>
              </v:shape>
            </w:pict>
          </mc:Fallback>
        </mc:AlternateContent>
      </w:r>
    </w:p>
    <w:p w14:paraId="7C902382" w14:textId="06701B2A" w:rsidR="00E87727" w:rsidRPr="00D0230E" w:rsidRDefault="00FF08D3" w:rsidP="00D83FD2">
      <w:pPr>
        <w:spacing w:line="360" w:lineRule="auto"/>
        <w:rPr>
          <w:rFonts w:ascii="Times New Roman" w:hAnsi="Times New Roman" w:cs="Times New Roman"/>
          <w:b/>
          <w:bCs/>
          <w:sz w:val="24"/>
          <w:szCs w:val="24"/>
        </w:rPr>
      </w:pPr>
      <w:r w:rsidRPr="00D0230E">
        <w:rPr>
          <w:rFonts w:ascii="Times New Roman" w:hAnsi="Times New Roman" w:cs="Times New Roman"/>
          <w:noProof/>
          <w:sz w:val="24"/>
          <w:szCs w:val="24"/>
          <w:lang w:val="en-US"/>
          <w14:ligatures w14:val="standardContextual"/>
        </w:rPr>
        <mc:AlternateContent>
          <mc:Choice Requires="wps">
            <w:drawing>
              <wp:anchor distT="0" distB="0" distL="114300" distR="114300" simplePos="0" relativeHeight="251851776" behindDoc="0" locked="0" layoutInCell="1" allowOverlap="1" wp14:anchorId="2D2801C9" wp14:editId="42117A35">
                <wp:simplePos x="0" y="0"/>
                <wp:positionH relativeFrom="margin">
                  <wp:posOffset>2971800</wp:posOffset>
                </wp:positionH>
                <wp:positionV relativeFrom="paragraph">
                  <wp:posOffset>225425</wp:posOffset>
                </wp:positionV>
                <wp:extent cx="942975" cy="390525"/>
                <wp:effectExtent l="0" t="0" r="28575" b="28575"/>
                <wp:wrapNone/>
                <wp:docPr id="1860958669" name="Rectangle: Rounded Corners 86"/>
                <wp:cNvGraphicFramePr/>
                <a:graphic xmlns:a="http://schemas.openxmlformats.org/drawingml/2006/main">
                  <a:graphicData uri="http://schemas.microsoft.com/office/word/2010/wordprocessingShape">
                    <wps:wsp>
                      <wps:cNvSpPr/>
                      <wps:spPr>
                        <a:xfrm>
                          <a:off x="0" y="0"/>
                          <a:ext cx="942975" cy="3905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EE197EB" w14:textId="2A241FF4" w:rsidR="00550725" w:rsidRPr="00550725" w:rsidRDefault="00550725" w:rsidP="00550725">
                            <w:pPr>
                              <w:jc w:val="center"/>
                              <w:rPr>
                                <w:sz w:val="28"/>
                                <w:szCs w:val="28"/>
                              </w:rPr>
                            </w:pPr>
                            <w:r>
                              <w:rPr>
                                <w:sz w:val="28"/>
                                <w:szCs w:val="28"/>
                              </w:rPr>
                              <w:t>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2801C9" id="_x0000_s1119" style="position:absolute;margin-left:234pt;margin-top:17.75pt;width:74.25pt;height:30.75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" fillcolor="#4472c4 [3204]" strokecolor="#09101d [484]" strokeweight="1pt">
                <v:stroke joinstyle="miter"/>
                <v:textbox>
                  <w:txbxContent>
                    <w:p w14:paraId="5EE197EB" w14:textId="2A241FF4" w:rsidR="00550725" w:rsidRPr="00550725" w:rsidRDefault="00550725" w:rsidP="00550725">
                      <w:pPr>
                        <w:jc w:val="center"/>
                        <w:rPr>
                          <w:sz w:val="28"/>
                          <w:szCs w:val="28"/>
                        </w:rPr>
                      </w:pPr>
                      <w:r>
                        <w:rPr>
                          <w:sz w:val="28"/>
                          <w:szCs w:val="28"/>
                        </w:rPr>
                        <w:t>Process</w:t>
                      </w:r>
                    </w:p>
                  </w:txbxContent>
                </v:textbox>
                <w10:wrap anchorx="margin"/>
              </v:roundrect>
            </w:pict>
          </mc:Fallback>
        </mc:AlternateContent>
      </w:r>
      <w:r w:rsidRPr="00D0230E">
        <w:rPr>
          <w:rFonts w:ascii="Times New Roman" w:hAnsi="Times New Roman" w:cs="Times New Roman"/>
          <w:noProof/>
          <w:sz w:val="24"/>
          <w:szCs w:val="24"/>
          <w:lang w:val="en-US"/>
          <w14:ligatures w14:val="standardContextual"/>
        </w:rPr>
        <mc:AlternateContent>
          <mc:Choice Requires="wps">
            <w:drawing>
              <wp:anchor distT="0" distB="0" distL="114300" distR="114300" simplePos="0" relativeHeight="251834368" behindDoc="0" locked="0" layoutInCell="1" allowOverlap="1" wp14:anchorId="28150149" wp14:editId="4E84F31C">
                <wp:simplePos x="0" y="0"/>
                <wp:positionH relativeFrom="column">
                  <wp:posOffset>1295400</wp:posOffset>
                </wp:positionH>
                <wp:positionV relativeFrom="paragraph">
                  <wp:posOffset>5715</wp:posOffset>
                </wp:positionV>
                <wp:extent cx="1028700" cy="898525"/>
                <wp:effectExtent l="0" t="0" r="19050" b="15875"/>
                <wp:wrapNone/>
                <wp:docPr id="1415146844" name="Oval 88"/>
                <wp:cNvGraphicFramePr/>
                <a:graphic xmlns:a="http://schemas.openxmlformats.org/drawingml/2006/main">
                  <a:graphicData uri="http://schemas.microsoft.com/office/word/2010/wordprocessingShape">
                    <wps:wsp>
                      <wps:cNvSpPr/>
                      <wps:spPr>
                        <a:xfrm>
                          <a:off x="0" y="0"/>
                          <a:ext cx="1028700" cy="898525"/>
                        </a:xfrm>
                        <a:prstGeom prst="ellipse">
                          <a:avLst/>
                        </a:prstGeom>
                        <a:solidFill>
                          <a:schemeClr val="accent4"/>
                        </a:solidFill>
                      </wps:spPr>
                      <wps:style>
                        <a:lnRef idx="2">
                          <a:schemeClr val="accent1">
                            <a:shade val="15000"/>
                          </a:schemeClr>
                        </a:lnRef>
                        <a:fillRef idx="1">
                          <a:schemeClr val="accent1"/>
                        </a:fillRef>
                        <a:effectRef idx="0">
                          <a:schemeClr val="accent1"/>
                        </a:effectRef>
                        <a:fontRef idx="minor">
                          <a:schemeClr val="lt1"/>
                        </a:fontRef>
                      </wps:style>
                      <wps:txbx>
                        <w:txbxContent>
                          <w:p w14:paraId="1DC1B4D5" w14:textId="48D66EEE" w:rsidR="00550725" w:rsidRDefault="00550725" w:rsidP="00550725">
                            <w:pPr>
                              <w:jc w:val="center"/>
                            </w:pPr>
                            <w:r>
                              <w:t>Booking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150149" id="Oval 88" o:spid="_x0000_s1120" style="position:absolute;margin-left:102pt;margin-top:.45pt;width:81pt;height:70.7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" fillcolor="#ffc000 [3207]" strokecolor="#09101d [484]" strokeweight="1pt">
                <v:stroke joinstyle="miter"/>
                <v:textbox>
                  <w:txbxContent>
                    <w:p w14:paraId="1DC1B4D5" w14:textId="48D66EEE" w:rsidR="00550725" w:rsidRDefault="00550725" w:rsidP="00550725">
                      <w:pPr>
                        <w:jc w:val="center"/>
                      </w:pPr>
                      <w:r>
                        <w:t>Booking Form</w:t>
                      </w:r>
                    </w:p>
                  </w:txbxContent>
                </v:textbox>
              </v:oval>
            </w:pict>
          </mc:Fallback>
        </mc:AlternateContent>
      </w:r>
    </w:p>
    <w:p w14:paraId="0618B9D4" w14:textId="38C8C9D5" w:rsidR="00550725" w:rsidRPr="00D0230E" w:rsidRDefault="00FF08D3" w:rsidP="00D83FD2">
      <w:pPr>
        <w:spacing w:line="360" w:lineRule="auto"/>
        <w:rPr>
          <w:rFonts w:ascii="Times New Roman" w:hAnsi="Times New Roman" w:cs="Times New Roman"/>
          <w:b/>
          <w:bCs/>
          <w:sz w:val="24"/>
          <w:szCs w:val="24"/>
        </w:rPr>
      </w:pPr>
      <w:r w:rsidRPr="00D0230E">
        <w:rPr>
          <w:rFonts w:ascii="Times New Roman" w:hAnsi="Times New Roman" w:cs="Times New Roman"/>
          <w:noProof/>
          <w:sz w:val="24"/>
          <w:szCs w:val="24"/>
          <w:lang w:val="en-US"/>
          <w14:ligatures w14:val="standardContextual"/>
        </w:rPr>
        <mc:AlternateContent>
          <mc:Choice Requires="wps">
            <w:drawing>
              <wp:anchor distT="0" distB="0" distL="114300" distR="114300" simplePos="0" relativeHeight="251835392" behindDoc="0" locked="0" layoutInCell="1" allowOverlap="1" wp14:anchorId="6ECF8246" wp14:editId="29A2679F">
                <wp:simplePos x="0" y="0"/>
                <wp:positionH relativeFrom="margin">
                  <wp:posOffset>2476500</wp:posOffset>
                </wp:positionH>
                <wp:positionV relativeFrom="paragraph">
                  <wp:posOffset>80009</wp:posOffset>
                </wp:positionV>
                <wp:extent cx="352425" cy="45719"/>
                <wp:effectExtent l="0" t="57150" r="9525" b="50165"/>
                <wp:wrapNone/>
                <wp:docPr id="1700934798" name="Straight Arrow Connector 89"/>
                <wp:cNvGraphicFramePr/>
                <a:graphic xmlns:a="http://schemas.openxmlformats.org/drawingml/2006/main">
                  <a:graphicData uri="http://schemas.microsoft.com/office/word/2010/wordprocessingShape">
                    <wps:wsp>
                      <wps:cNvCnPr/>
                      <wps:spPr>
                        <a:xfrm flipV="1">
                          <a:off x="0" y="0"/>
                          <a:ext cx="3524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FCED95" id="Straight Arrow Connector 89" o:spid="_x0000_s1026" type="#_x0000_t32" style="position:absolute;margin-left:195pt;margin-top:6.3pt;width:27.75pt;height:3.6pt;flip:y;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" strokecolor="#4472c4 [3204]" strokeweight=".5pt">
                <v:stroke endarrow="block" joinstyle="miter"/>
                <w10:wrap anchorx="margin"/>
              </v:shape>
            </w:pict>
          </mc:Fallback>
        </mc:AlternateContent>
      </w:r>
      <w:r w:rsidRPr="00D0230E">
        <w:rPr>
          <w:rFonts w:ascii="Times New Roman" w:hAnsi="Times New Roman" w:cs="Times New Roman"/>
          <w:noProof/>
          <w:sz w:val="24"/>
          <w:szCs w:val="24"/>
          <w:lang w:val="en-US"/>
          <w14:ligatures w14:val="standardContextual"/>
        </w:rPr>
        <mc:AlternateContent>
          <mc:Choice Requires="wps">
            <w:drawing>
              <wp:anchor distT="0" distB="0" distL="114300" distR="114300" simplePos="0" relativeHeight="251832320" behindDoc="0" locked="0" layoutInCell="1" allowOverlap="1" wp14:anchorId="24F7061E" wp14:editId="0801818C">
                <wp:simplePos x="0" y="0"/>
                <wp:positionH relativeFrom="column">
                  <wp:posOffset>371475</wp:posOffset>
                </wp:positionH>
                <wp:positionV relativeFrom="paragraph">
                  <wp:posOffset>327660</wp:posOffset>
                </wp:positionV>
                <wp:extent cx="609600" cy="381000"/>
                <wp:effectExtent l="0" t="0" r="19050" b="19050"/>
                <wp:wrapNone/>
                <wp:docPr id="500538358" name="Rectangle: Rounded Corners 86"/>
                <wp:cNvGraphicFramePr/>
                <a:graphic xmlns:a="http://schemas.openxmlformats.org/drawingml/2006/main">
                  <a:graphicData uri="http://schemas.microsoft.com/office/word/2010/wordprocessingShape">
                    <wps:wsp>
                      <wps:cNvSpPr/>
                      <wps:spPr>
                        <a:xfrm>
                          <a:off x="0" y="0"/>
                          <a:ext cx="609600" cy="3810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FDBCCA6" w14:textId="079E7ED3" w:rsidR="00550725" w:rsidRPr="00550725" w:rsidRDefault="00550725" w:rsidP="00550725">
                            <w:pPr>
                              <w:jc w:val="center"/>
                              <w:rPr>
                                <w:sz w:val="28"/>
                                <w:szCs w:val="28"/>
                              </w:rPr>
                            </w:pPr>
                            <w:r w:rsidRPr="00550725">
                              <w:rPr>
                                <w:sz w:val="28"/>
                                <w:szCs w:val="28"/>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F7061E" id="_x0000_s1121" style="position:absolute;margin-left:29.25pt;margin-top:25.8pt;width:48pt;height:30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" fillcolor="#4472c4 [3204]" strokecolor="#09101d [484]" strokeweight="1pt">
                <v:stroke joinstyle="miter"/>
                <v:textbox>
                  <w:txbxContent>
                    <w:p w14:paraId="1FDBCCA6" w14:textId="079E7ED3" w:rsidR="00550725" w:rsidRPr="00550725" w:rsidRDefault="00550725" w:rsidP="00550725">
                      <w:pPr>
                        <w:jc w:val="center"/>
                        <w:rPr>
                          <w:sz w:val="28"/>
                          <w:szCs w:val="28"/>
                        </w:rPr>
                      </w:pPr>
                      <w:r w:rsidRPr="00550725">
                        <w:rPr>
                          <w:sz w:val="28"/>
                          <w:szCs w:val="28"/>
                        </w:rPr>
                        <w:t>Client</w:t>
                      </w:r>
                    </w:p>
                  </w:txbxContent>
                </v:textbox>
              </v:roundrect>
            </w:pict>
          </mc:Fallback>
        </mc:AlternateContent>
      </w:r>
    </w:p>
    <w:p w14:paraId="73D76F14" w14:textId="1D03B2B8" w:rsidR="00550725" w:rsidRPr="00D0230E" w:rsidRDefault="00FF08D3" w:rsidP="00D83FD2">
      <w:pPr>
        <w:spacing w:line="360" w:lineRule="auto"/>
        <w:rPr>
          <w:rFonts w:ascii="Times New Roman" w:hAnsi="Times New Roman" w:cs="Times New Roman"/>
          <w:b/>
          <w:bCs/>
          <w:sz w:val="24"/>
          <w:szCs w:val="24"/>
        </w:rPr>
      </w:pPr>
      <w:r w:rsidRPr="00D0230E">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853824" behindDoc="0" locked="0" layoutInCell="1" allowOverlap="1" wp14:anchorId="0A4B4B38" wp14:editId="1F544ED3">
                <wp:simplePos x="0" y="0"/>
                <wp:positionH relativeFrom="column">
                  <wp:posOffset>3543300</wp:posOffset>
                </wp:positionH>
                <wp:positionV relativeFrom="paragraph">
                  <wp:posOffset>96520</wp:posOffset>
                </wp:positionV>
                <wp:extent cx="171450" cy="472440"/>
                <wp:effectExtent l="38100" t="0" r="19050" b="60960"/>
                <wp:wrapNone/>
                <wp:docPr id="1140874549" name="Straight Arrow Connector 97"/>
                <wp:cNvGraphicFramePr/>
                <a:graphic xmlns:a="http://schemas.openxmlformats.org/drawingml/2006/main">
                  <a:graphicData uri="http://schemas.microsoft.com/office/word/2010/wordprocessingShape">
                    <wps:wsp>
                      <wps:cNvCnPr/>
                      <wps:spPr>
                        <a:xfrm flipH="1">
                          <a:off x="0" y="0"/>
                          <a:ext cx="171450"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343E35" id="Straight Arrow Connector 97" o:spid="_x0000_s1026" type="#_x0000_t32" style="position:absolute;margin-left:279pt;margin-top:7.6pt;width:13.5pt;height:37.2pt;flip:x;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" strokecolor="#4472c4 [3204]" strokeweight=".5pt">
                <v:stroke endarrow="block" joinstyle="miter"/>
              </v:shape>
            </w:pict>
          </mc:Fallback>
        </mc:AlternateContent>
      </w:r>
      <w:r w:rsidRPr="00D0230E">
        <w:rPr>
          <w:rFonts w:ascii="Times New Roman" w:hAnsi="Times New Roman" w:cs="Times New Roman"/>
          <w:noProof/>
          <w:sz w:val="24"/>
          <w:szCs w:val="24"/>
          <w:lang w:val="en-US"/>
          <w14:ligatures w14:val="standardContextual"/>
        </w:rPr>
        <mc:AlternateContent>
          <mc:Choice Requires="wps">
            <w:drawing>
              <wp:anchor distT="0" distB="0" distL="114300" distR="114300" simplePos="0" relativeHeight="251837440" behindDoc="0" locked="0" layoutInCell="1" allowOverlap="1" wp14:anchorId="65E212DE" wp14:editId="6B3A8E77">
                <wp:simplePos x="0" y="0"/>
                <wp:positionH relativeFrom="column">
                  <wp:posOffset>2385060</wp:posOffset>
                </wp:positionH>
                <wp:positionV relativeFrom="paragraph">
                  <wp:posOffset>135255</wp:posOffset>
                </wp:positionV>
                <wp:extent cx="1005840" cy="1117600"/>
                <wp:effectExtent l="0" t="0" r="22860" b="25400"/>
                <wp:wrapNone/>
                <wp:docPr id="427814793" name="Oval 88"/>
                <wp:cNvGraphicFramePr/>
                <a:graphic xmlns:a="http://schemas.openxmlformats.org/drawingml/2006/main">
                  <a:graphicData uri="http://schemas.microsoft.com/office/word/2010/wordprocessingShape">
                    <wps:wsp>
                      <wps:cNvSpPr/>
                      <wps:spPr>
                        <a:xfrm>
                          <a:off x="0" y="0"/>
                          <a:ext cx="1005840" cy="1117600"/>
                        </a:xfrm>
                        <a:prstGeom prst="ellipse">
                          <a:avLst/>
                        </a:prstGeom>
                        <a:solidFill>
                          <a:schemeClr val="accent4"/>
                        </a:solidFill>
                      </wps:spPr>
                      <wps:style>
                        <a:lnRef idx="2">
                          <a:schemeClr val="accent1">
                            <a:shade val="15000"/>
                          </a:schemeClr>
                        </a:lnRef>
                        <a:fillRef idx="1">
                          <a:schemeClr val="accent1"/>
                        </a:fillRef>
                        <a:effectRef idx="0">
                          <a:schemeClr val="accent1"/>
                        </a:effectRef>
                        <a:fontRef idx="minor">
                          <a:schemeClr val="lt1"/>
                        </a:fontRef>
                      </wps:style>
                      <wps:txbx>
                        <w:txbxContent>
                          <w:p w14:paraId="12D508EB" w14:textId="28615F87" w:rsidR="00550725" w:rsidRDefault="00550725" w:rsidP="00550725">
                            <w:pPr>
                              <w:jc w:val="center"/>
                            </w:pPr>
                            <w:r w:rsidRPr="00550725">
                              <w:t>Validate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E212DE" id="_x0000_s1122" style="position:absolute;margin-left:187.8pt;margin-top:10.65pt;width:79.2pt;height:88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" fillcolor="#ffc000 [3207]" strokecolor="#09101d [484]" strokeweight="1pt">
                <v:stroke joinstyle="miter"/>
                <v:textbox>
                  <w:txbxContent>
                    <w:p w14:paraId="12D508EB" w14:textId="28615F87" w:rsidR="00550725" w:rsidRDefault="00550725" w:rsidP="00550725">
                      <w:pPr>
                        <w:jc w:val="center"/>
                      </w:pPr>
                      <w:r w:rsidRPr="00550725">
                        <w:t>Validate Booking</w:t>
                      </w:r>
                    </w:p>
                  </w:txbxContent>
                </v:textbox>
              </v:oval>
            </w:pict>
          </mc:Fallback>
        </mc:AlternateContent>
      </w:r>
      <w:r w:rsidRPr="00D0230E">
        <w:rPr>
          <w:rFonts w:ascii="Times New Roman" w:hAnsi="Times New Roman" w:cs="Times New Roman"/>
          <w:noProof/>
          <w:sz w:val="24"/>
          <w:szCs w:val="24"/>
          <w:lang w:val="en-US"/>
          <w14:ligatures w14:val="standardContextual"/>
        </w:rPr>
        <mc:AlternateContent>
          <mc:Choice Requires="wps">
            <w:drawing>
              <wp:anchor distT="0" distB="0" distL="114300" distR="114300" simplePos="0" relativeHeight="251833344" behindDoc="0" locked="0" layoutInCell="1" allowOverlap="1" wp14:anchorId="7EEE38D5" wp14:editId="7AA6FC44">
                <wp:simplePos x="0" y="0"/>
                <wp:positionH relativeFrom="column">
                  <wp:posOffset>1057275</wp:posOffset>
                </wp:positionH>
                <wp:positionV relativeFrom="paragraph">
                  <wp:posOffset>10795</wp:posOffset>
                </wp:positionV>
                <wp:extent cx="219075" cy="66675"/>
                <wp:effectExtent l="0" t="38100" r="47625" b="28575"/>
                <wp:wrapNone/>
                <wp:docPr id="703135385" name="Straight Arrow Connector 87"/>
                <wp:cNvGraphicFramePr/>
                <a:graphic xmlns:a="http://schemas.openxmlformats.org/drawingml/2006/main">
                  <a:graphicData uri="http://schemas.microsoft.com/office/word/2010/wordprocessingShape">
                    <wps:wsp>
                      <wps:cNvCnPr/>
                      <wps:spPr>
                        <a:xfrm flipV="1">
                          <a:off x="0" y="0"/>
                          <a:ext cx="219075"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78AEFA" id="Straight Arrow Connector 87" o:spid="_x0000_s1026" type="#_x0000_t32" style="position:absolute;margin-left:83.25pt;margin-top:.85pt;width:17.25pt;height:5.25pt;flip:y;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" strokecolor="#4472c4 [3204]" strokeweight=".5pt">
                <v:stroke endarrow="block" joinstyle="miter"/>
              </v:shape>
            </w:pict>
          </mc:Fallback>
        </mc:AlternateContent>
      </w:r>
    </w:p>
    <w:p w14:paraId="5EB37474" w14:textId="656CC7CD" w:rsidR="001B7E42" w:rsidRPr="00D0230E" w:rsidRDefault="00FF08D3" w:rsidP="00D83FD2">
      <w:pPr>
        <w:spacing w:line="360" w:lineRule="auto"/>
        <w:rPr>
          <w:rFonts w:ascii="Times New Roman" w:hAnsi="Times New Roman" w:cs="Times New Roman"/>
          <w:b/>
          <w:bCs/>
          <w:sz w:val="24"/>
          <w:szCs w:val="24"/>
        </w:rPr>
      </w:pPr>
      <w:r w:rsidRPr="00D0230E">
        <w:rPr>
          <w:rFonts w:ascii="Times New Roman" w:hAnsi="Times New Roman" w:cs="Times New Roman"/>
          <w:noProof/>
          <w:sz w:val="24"/>
          <w:szCs w:val="24"/>
          <w:lang w:val="en-US"/>
          <w14:ligatures w14:val="standardContextual"/>
        </w:rPr>
        <mc:AlternateContent>
          <mc:Choice Requires="wps">
            <w:drawing>
              <wp:anchor distT="0" distB="0" distL="114300" distR="114300" simplePos="0" relativeHeight="251840512" behindDoc="0" locked="0" layoutInCell="1" allowOverlap="1" wp14:anchorId="5D366072" wp14:editId="4BDA6EF6">
                <wp:simplePos x="0" y="0"/>
                <wp:positionH relativeFrom="column">
                  <wp:posOffset>361950</wp:posOffset>
                </wp:positionH>
                <wp:positionV relativeFrom="paragraph">
                  <wp:posOffset>255270</wp:posOffset>
                </wp:positionV>
                <wp:extent cx="1514475" cy="619125"/>
                <wp:effectExtent l="0" t="0" r="28575" b="28575"/>
                <wp:wrapNone/>
                <wp:docPr id="288746136" name="Rectangle: Rounded Corners 86"/>
                <wp:cNvGraphicFramePr/>
                <a:graphic xmlns:a="http://schemas.openxmlformats.org/drawingml/2006/main">
                  <a:graphicData uri="http://schemas.microsoft.com/office/word/2010/wordprocessingShape">
                    <wps:wsp>
                      <wps:cNvSpPr/>
                      <wps:spPr>
                        <a:xfrm>
                          <a:off x="0" y="0"/>
                          <a:ext cx="1514475" cy="6191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C0D5367" w14:textId="03AC0A24" w:rsidR="00550725" w:rsidRPr="00550725" w:rsidRDefault="00550725" w:rsidP="00550725">
                            <w:pPr>
                              <w:jc w:val="center"/>
                              <w:rPr>
                                <w:sz w:val="28"/>
                                <w:szCs w:val="28"/>
                              </w:rPr>
                            </w:pPr>
                            <w:r w:rsidRPr="00550725">
                              <w:rPr>
                                <w:sz w:val="28"/>
                                <w:szCs w:val="28"/>
                              </w:rPr>
                              <w:t>Database (event_bookings)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366072" id="_x0000_s1123" style="position:absolute;margin-left:28.5pt;margin-top:20.1pt;width:119.25pt;height:48.7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" fillcolor="#4472c4 [3204]" strokecolor="#09101d [484]" strokeweight="1pt">
                <v:stroke joinstyle="miter"/>
                <v:textbox>
                  <w:txbxContent>
                    <w:p w14:paraId="0C0D5367" w14:textId="03AC0A24" w:rsidR="00550725" w:rsidRPr="00550725" w:rsidRDefault="00550725" w:rsidP="00550725">
                      <w:pPr>
                        <w:jc w:val="center"/>
                        <w:rPr>
                          <w:sz w:val="28"/>
                          <w:szCs w:val="28"/>
                        </w:rPr>
                      </w:pPr>
                      <w:r w:rsidRPr="00550725">
                        <w:rPr>
                          <w:sz w:val="28"/>
                          <w:szCs w:val="28"/>
                        </w:rPr>
                        <w:t>Database (event_bookings)</w:t>
                      </w:r>
                    </w:p>
                  </w:txbxContent>
                </v:textbox>
              </v:roundrect>
            </w:pict>
          </mc:Fallback>
        </mc:AlternateContent>
      </w:r>
    </w:p>
    <w:p w14:paraId="55D8CD96" w14:textId="2F3730AD" w:rsidR="001B7E42" w:rsidRPr="00D0230E" w:rsidRDefault="00FF08D3" w:rsidP="00D83FD2">
      <w:pPr>
        <w:spacing w:line="360" w:lineRule="auto"/>
        <w:rPr>
          <w:rFonts w:ascii="Times New Roman" w:hAnsi="Times New Roman" w:cs="Times New Roman"/>
          <w:b/>
          <w:bCs/>
          <w:sz w:val="24"/>
          <w:szCs w:val="24"/>
        </w:rPr>
      </w:pPr>
      <w:r w:rsidRPr="00D0230E">
        <w:rPr>
          <w:rFonts w:ascii="Times New Roman" w:hAnsi="Times New Roman" w:cs="Times New Roman"/>
          <w:noProof/>
          <w:sz w:val="24"/>
          <w:szCs w:val="24"/>
          <w:lang w:val="en-US"/>
          <w14:ligatures w14:val="standardContextual"/>
        </w:rPr>
        <mc:AlternateContent>
          <mc:Choice Requires="wps">
            <w:drawing>
              <wp:anchor distT="0" distB="0" distL="114300" distR="114300" simplePos="0" relativeHeight="251838464" behindDoc="0" locked="0" layoutInCell="1" allowOverlap="1" wp14:anchorId="32628874" wp14:editId="5DCAFF7A">
                <wp:simplePos x="0" y="0"/>
                <wp:positionH relativeFrom="column">
                  <wp:posOffset>2019300</wp:posOffset>
                </wp:positionH>
                <wp:positionV relativeFrom="paragraph">
                  <wp:posOffset>253365</wp:posOffset>
                </wp:positionV>
                <wp:extent cx="314960" cy="45719"/>
                <wp:effectExtent l="38100" t="38100" r="27940" b="88265"/>
                <wp:wrapNone/>
                <wp:docPr id="1367050075" name="Straight Arrow Connector 90"/>
                <wp:cNvGraphicFramePr/>
                <a:graphic xmlns:a="http://schemas.openxmlformats.org/drawingml/2006/main">
                  <a:graphicData uri="http://schemas.microsoft.com/office/word/2010/wordprocessingShape">
                    <wps:wsp>
                      <wps:cNvCnPr/>
                      <wps:spPr>
                        <a:xfrm flipH="1">
                          <a:off x="0" y="0"/>
                          <a:ext cx="3149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4C4B8B" id="Straight Arrow Connector 90" o:spid="_x0000_s1026" type="#_x0000_t32" style="position:absolute;margin-left:159pt;margin-top:19.95pt;width:24.8pt;height:3.6pt;flip:x;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" strokecolor="#4472c4 [3204]" strokeweight=".5pt">
                <v:stroke endarrow="block" joinstyle="miter"/>
              </v:shape>
            </w:pict>
          </mc:Fallback>
        </mc:AlternateContent>
      </w:r>
    </w:p>
    <w:p w14:paraId="0767D57B" w14:textId="6759CBB8" w:rsidR="00D0230E" w:rsidRDefault="00D0230E" w:rsidP="00D83FD2">
      <w:pPr>
        <w:spacing w:line="360" w:lineRule="auto"/>
        <w:rPr>
          <w:rFonts w:ascii="Times New Roman" w:hAnsi="Times New Roman" w:cs="Times New Roman"/>
          <w:b/>
          <w:bCs/>
          <w:sz w:val="24"/>
          <w:szCs w:val="24"/>
        </w:rPr>
      </w:pPr>
    </w:p>
    <w:p w14:paraId="31B64B02" w14:textId="67AEF383" w:rsidR="0038273B" w:rsidRPr="00D0230E" w:rsidRDefault="00FF08D3" w:rsidP="00FF08D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Shape 12: data flow diagram</w:t>
      </w:r>
    </w:p>
    <w:p w14:paraId="52E321A4" w14:textId="20C526DE" w:rsidR="0038273B" w:rsidRPr="00D0230E" w:rsidRDefault="0038273B" w:rsidP="00FF08D3">
      <w:pPr>
        <w:spacing w:line="360" w:lineRule="auto"/>
        <w:jc w:val="both"/>
        <w:rPr>
          <w:rFonts w:ascii="Times New Roman" w:hAnsi="Times New Roman" w:cs="Times New Roman"/>
          <w:sz w:val="24"/>
          <w:szCs w:val="24"/>
          <w:lang w:val="en-US"/>
        </w:rPr>
      </w:pPr>
      <w:r w:rsidRPr="00D0230E">
        <w:rPr>
          <w:rFonts w:ascii="Times New Roman" w:hAnsi="Times New Roman" w:cs="Times New Roman"/>
          <w:b/>
          <w:bCs/>
          <w:sz w:val="24"/>
          <w:szCs w:val="24"/>
          <w:lang w:val="en-US"/>
        </w:rPr>
        <w:t>Data Sources</w:t>
      </w:r>
    </w:p>
    <w:p w14:paraId="7FF1EFF2" w14:textId="77777777" w:rsidR="00E7135F" w:rsidRPr="00D0230E" w:rsidRDefault="00E7135F" w:rsidP="00FF08D3">
      <w:pPr>
        <w:pStyle w:val="ListParagraph"/>
        <w:numPr>
          <w:ilvl w:val="0"/>
          <w:numId w:val="14"/>
        </w:numPr>
        <w:spacing w:line="360" w:lineRule="auto"/>
        <w:jc w:val="both"/>
        <w:rPr>
          <w:rFonts w:ascii="Times New Roman" w:hAnsi="Times New Roman" w:cs="Times New Roman"/>
          <w:sz w:val="24"/>
          <w:szCs w:val="24"/>
          <w:lang w:val="en-US"/>
        </w:rPr>
      </w:pPr>
      <w:r w:rsidRPr="00D0230E">
        <w:rPr>
          <w:rFonts w:ascii="Times New Roman" w:hAnsi="Times New Roman" w:cs="Times New Roman"/>
          <w:sz w:val="24"/>
          <w:szCs w:val="24"/>
        </w:rPr>
        <w:t xml:space="preserve">Client inputs booking details: name, email, contact, event info, date, and time. </w:t>
      </w:r>
    </w:p>
    <w:p w14:paraId="27C20F98" w14:textId="77777777" w:rsidR="00E7135F" w:rsidRPr="00D0230E" w:rsidRDefault="00E7135F" w:rsidP="00FF08D3">
      <w:pPr>
        <w:pStyle w:val="ListParagraph"/>
        <w:numPr>
          <w:ilvl w:val="0"/>
          <w:numId w:val="14"/>
        </w:numPr>
        <w:spacing w:line="360" w:lineRule="auto"/>
        <w:jc w:val="both"/>
        <w:rPr>
          <w:rFonts w:ascii="Times New Roman" w:hAnsi="Times New Roman" w:cs="Times New Roman"/>
          <w:sz w:val="24"/>
          <w:szCs w:val="24"/>
        </w:rPr>
      </w:pPr>
      <w:r w:rsidRPr="00D0230E">
        <w:rPr>
          <w:rFonts w:ascii="Times New Roman" w:hAnsi="Times New Roman" w:cs="Times New Roman"/>
          <w:sz w:val="24"/>
          <w:szCs w:val="24"/>
        </w:rPr>
        <w:t xml:space="preserve">Admin provides approval or rejection of the booking. </w:t>
      </w:r>
    </w:p>
    <w:p w14:paraId="282D46C6" w14:textId="4A18780B" w:rsidR="0038273B" w:rsidRPr="00D0230E" w:rsidRDefault="0038273B" w:rsidP="00FF08D3">
      <w:pPr>
        <w:spacing w:line="360" w:lineRule="auto"/>
        <w:jc w:val="both"/>
        <w:rPr>
          <w:rFonts w:ascii="Times New Roman" w:hAnsi="Times New Roman" w:cs="Times New Roman"/>
          <w:sz w:val="24"/>
          <w:szCs w:val="24"/>
          <w:lang w:val="en-US"/>
        </w:rPr>
      </w:pPr>
      <w:r w:rsidRPr="00D0230E">
        <w:rPr>
          <w:rFonts w:ascii="Times New Roman" w:hAnsi="Times New Roman" w:cs="Times New Roman"/>
          <w:b/>
          <w:bCs/>
          <w:sz w:val="24"/>
          <w:szCs w:val="24"/>
          <w:lang w:val="en-US"/>
        </w:rPr>
        <w:t>Processing Logic</w:t>
      </w:r>
    </w:p>
    <w:p w14:paraId="6C00D2A6" w14:textId="2CFDA56C" w:rsidR="0038273B" w:rsidRPr="00D0230E" w:rsidRDefault="00E7135F" w:rsidP="00FF08D3">
      <w:pPr>
        <w:pStyle w:val="ListParagraph"/>
        <w:numPr>
          <w:ilvl w:val="0"/>
          <w:numId w:val="18"/>
        </w:numPr>
        <w:spacing w:line="360" w:lineRule="auto"/>
        <w:jc w:val="both"/>
        <w:rPr>
          <w:rFonts w:ascii="Times New Roman" w:hAnsi="Times New Roman" w:cs="Times New Roman"/>
          <w:sz w:val="24"/>
          <w:szCs w:val="24"/>
          <w:lang w:val="en-US"/>
        </w:rPr>
      </w:pPr>
      <w:r w:rsidRPr="00D0230E">
        <w:rPr>
          <w:rFonts w:ascii="Times New Roman" w:hAnsi="Times New Roman" w:cs="Times New Roman"/>
          <w:sz w:val="24"/>
          <w:szCs w:val="24"/>
        </w:rPr>
        <w:t>System validates client input and checks venue availability</w:t>
      </w:r>
      <w:r w:rsidR="0038273B" w:rsidRPr="00D0230E">
        <w:rPr>
          <w:rFonts w:ascii="Times New Roman" w:hAnsi="Times New Roman" w:cs="Times New Roman"/>
          <w:sz w:val="24"/>
          <w:szCs w:val="24"/>
          <w:lang w:val="en-US"/>
        </w:rPr>
        <w:t>.</w:t>
      </w:r>
    </w:p>
    <w:p w14:paraId="71E53E1A" w14:textId="77777777" w:rsidR="00E7135F" w:rsidRPr="00D0230E" w:rsidRDefault="00E7135F" w:rsidP="00FF08D3">
      <w:pPr>
        <w:pStyle w:val="ListParagraph"/>
        <w:numPr>
          <w:ilvl w:val="0"/>
          <w:numId w:val="18"/>
        </w:numPr>
        <w:spacing w:line="360" w:lineRule="auto"/>
        <w:jc w:val="both"/>
        <w:rPr>
          <w:rFonts w:ascii="Times New Roman" w:hAnsi="Times New Roman" w:cs="Times New Roman"/>
          <w:sz w:val="24"/>
          <w:szCs w:val="24"/>
          <w:lang w:val="en-US"/>
        </w:rPr>
      </w:pPr>
      <w:r w:rsidRPr="00D0230E">
        <w:rPr>
          <w:rFonts w:ascii="Times New Roman" w:hAnsi="Times New Roman" w:cs="Times New Roman"/>
          <w:sz w:val="24"/>
          <w:szCs w:val="24"/>
        </w:rPr>
        <w:t xml:space="preserve">System saves the booking in the </w:t>
      </w:r>
      <w:proofErr w:type="spellStart"/>
      <w:r w:rsidRPr="00D0230E">
        <w:rPr>
          <w:rFonts w:ascii="Times New Roman" w:hAnsi="Times New Roman" w:cs="Times New Roman"/>
          <w:sz w:val="24"/>
          <w:szCs w:val="24"/>
        </w:rPr>
        <w:t>event_bookings</w:t>
      </w:r>
      <w:proofErr w:type="spellEnd"/>
      <w:r w:rsidRPr="00D0230E">
        <w:rPr>
          <w:rFonts w:ascii="Times New Roman" w:hAnsi="Times New Roman" w:cs="Times New Roman"/>
          <w:sz w:val="24"/>
          <w:szCs w:val="24"/>
        </w:rPr>
        <w:t xml:space="preserve"> table with status set to Pending. </w:t>
      </w:r>
    </w:p>
    <w:p w14:paraId="29F48FE1" w14:textId="6FB4935F" w:rsidR="0038273B" w:rsidRPr="00D0230E" w:rsidRDefault="0038273B" w:rsidP="00FF08D3">
      <w:pPr>
        <w:pStyle w:val="ListParagraph"/>
        <w:numPr>
          <w:ilvl w:val="0"/>
          <w:numId w:val="18"/>
        </w:numPr>
        <w:spacing w:line="360" w:lineRule="auto"/>
        <w:jc w:val="both"/>
        <w:rPr>
          <w:rFonts w:ascii="Times New Roman" w:hAnsi="Times New Roman" w:cs="Times New Roman"/>
          <w:sz w:val="24"/>
          <w:szCs w:val="24"/>
          <w:lang w:val="en-US"/>
        </w:rPr>
      </w:pPr>
      <w:r w:rsidRPr="00D0230E">
        <w:rPr>
          <w:rFonts w:ascii="Times New Roman" w:hAnsi="Times New Roman" w:cs="Times New Roman"/>
          <w:sz w:val="24"/>
          <w:szCs w:val="24"/>
          <w:lang w:val="en-US"/>
        </w:rPr>
        <w:t>Admin updates booking status</w:t>
      </w:r>
      <w:r w:rsidR="00E7135F" w:rsidRPr="00D0230E">
        <w:rPr>
          <w:rFonts w:ascii="Times New Roman" w:hAnsi="Times New Roman" w:cs="Times New Roman"/>
          <w:sz w:val="24"/>
          <w:szCs w:val="24"/>
          <w:lang w:val="en-US"/>
        </w:rPr>
        <w:t xml:space="preserve"> </w:t>
      </w:r>
      <w:r w:rsidRPr="00D0230E">
        <w:rPr>
          <w:rFonts w:ascii="Times New Roman" w:hAnsi="Times New Roman" w:cs="Times New Roman"/>
          <w:sz w:val="24"/>
          <w:szCs w:val="24"/>
          <w:lang w:val="en-US"/>
        </w:rPr>
        <w:t>Approved, Rejected, Cancelle</w:t>
      </w:r>
      <w:r w:rsidR="00E7135F" w:rsidRPr="00D0230E">
        <w:rPr>
          <w:rFonts w:ascii="Times New Roman" w:hAnsi="Times New Roman" w:cs="Times New Roman"/>
          <w:sz w:val="24"/>
          <w:szCs w:val="24"/>
          <w:lang w:val="en-US"/>
        </w:rPr>
        <w:t>d</w:t>
      </w:r>
      <w:r w:rsidRPr="00D0230E">
        <w:rPr>
          <w:rFonts w:ascii="Times New Roman" w:hAnsi="Times New Roman" w:cs="Times New Roman"/>
          <w:sz w:val="24"/>
          <w:szCs w:val="24"/>
          <w:lang w:val="en-US"/>
        </w:rPr>
        <w:t>.</w:t>
      </w:r>
    </w:p>
    <w:p w14:paraId="270F0AD8" w14:textId="77777777" w:rsidR="00E7135F" w:rsidRPr="00D0230E" w:rsidRDefault="00E7135F" w:rsidP="00FF08D3">
      <w:pPr>
        <w:pStyle w:val="ListParagraph"/>
        <w:numPr>
          <w:ilvl w:val="0"/>
          <w:numId w:val="18"/>
        </w:numPr>
        <w:spacing w:line="360" w:lineRule="auto"/>
        <w:jc w:val="both"/>
        <w:rPr>
          <w:rFonts w:ascii="Times New Roman" w:hAnsi="Times New Roman" w:cs="Times New Roman"/>
          <w:sz w:val="24"/>
          <w:szCs w:val="24"/>
          <w:lang w:val="en-US"/>
        </w:rPr>
      </w:pPr>
      <w:r w:rsidRPr="00D0230E">
        <w:rPr>
          <w:rFonts w:ascii="Times New Roman" w:hAnsi="Times New Roman" w:cs="Times New Roman"/>
          <w:sz w:val="24"/>
          <w:szCs w:val="24"/>
          <w:lang w:val="en-US"/>
        </w:rPr>
        <w:t>System sends an email notification to the client after the status update.</w:t>
      </w:r>
    </w:p>
    <w:p w14:paraId="109E9C4F" w14:textId="59B8F154" w:rsidR="0038273B" w:rsidRPr="00D0230E" w:rsidRDefault="0038273B" w:rsidP="00FF08D3">
      <w:pPr>
        <w:spacing w:line="360" w:lineRule="auto"/>
        <w:jc w:val="both"/>
        <w:rPr>
          <w:rFonts w:ascii="Times New Roman" w:hAnsi="Times New Roman" w:cs="Times New Roman"/>
          <w:sz w:val="24"/>
          <w:szCs w:val="24"/>
          <w:lang w:val="en-US"/>
        </w:rPr>
      </w:pPr>
      <w:r w:rsidRPr="00D0230E">
        <w:rPr>
          <w:rFonts w:ascii="Times New Roman" w:hAnsi="Times New Roman" w:cs="Times New Roman"/>
          <w:b/>
          <w:bCs/>
          <w:sz w:val="24"/>
          <w:szCs w:val="24"/>
          <w:lang w:val="en-US"/>
        </w:rPr>
        <w:t>Destinations</w:t>
      </w:r>
    </w:p>
    <w:p w14:paraId="2FDF33A1" w14:textId="66976CA8" w:rsidR="0038273B" w:rsidRPr="00D0230E" w:rsidRDefault="00E7135F" w:rsidP="00FF08D3">
      <w:pPr>
        <w:pStyle w:val="ListParagraph"/>
        <w:numPr>
          <w:ilvl w:val="0"/>
          <w:numId w:val="19"/>
        </w:numPr>
        <w:spacing w:line="360" w:lineRule="auto"/>
        <w:jc w:val="both"/>
        <w:rPr>
          <w:rFonts w:ascii="Times New Roman" w:hAnsi="Times New Roman" w:cs="Times New Roman"/>
          <w:sz w:val="24"/>
          <w:szCs w:val="24"/>
          <w:lang w:val="en-US"/>
        </w:rPr>
      </w:pPr>
      <w:r w:rsidRPr="00D0230E">
        <w:rPr>
          <w:rFonts w:ascii="Times New Roman" w:hAnsi="Times New Roman" w:cs="Times New Roman"/>
          <w:sz w:val="24"/>
          <w:szCs w:val="24"/>
        </w:rPr>
        <w:t xml:space="preserve">Booking data is stored in the </w:t>
      </w:r>
      <w:proofErr w:type="spellStart"/>
      <w:r w:rsidRPr="00D0230E">
        <w:rPr>
          <w:rFonts w:ascii="Times New Roman" w:hAnsi="Times New Roman" w:cs="Times New Roman"/>
          <w:sz w:val="24"/>
          <w:szCs w:val="24"/>
        </w:rPr>
        <w:t>event_bookings</w:t>
      </w:r>
      <w:proofErr w:type="spellEnd"/>
      <w:r w:rsidRPr="00D0230E">
        <w:rPr>
          <w:rFonts w:ascii="Times New Roman" w:hAnsi="Times New Roman" w:cs="Times New Roman"/>
          <w:sz w:val="24"/>
          <w:szCs w:val="24"/>
        </w:rPr>
        <w:t xml:space="preserve"> table.</w:t>
      </w:r>
    </w:p>
    <w:p w14:paraId="20CC726B" w14:textId="332D2955" w:rsidR="0038273B" w:rsidRPr="00D0230E" w:rsidRDefault="00E7135F" w:rsidP="00FF08D3">
      <w:pPr>
        <w:pStyle w:val="ListParagraph"/>
        <w:numPr>
          <w:ilvl w:val="0"/>
          <w:numId w:val="19"/>
        </w:numPr>
        <w:spacing w:line="360" w:lineRule="auto"/>
        <w:jc w:val="both"/>
        <w:rPr>
          <w:rFonts w:ascii="Times New Roman" w:hAnsi="Times New Roman" w:cs="Times New Roman"/>
          <w:sz w:val="24"/>
          <w:szCs w:val="24"/>
          <w:lang w:val="en-US"/>
        </w:rPr>
      </w:pPr>
      <w:r w:rsidRPr="00D0230E">
        <w:rPr>
          <w:rFonts w:ascii="Times New Roman" w:hAnsi="Times New Roman" w:cs="Times New Roman"/>
          <w:sz w:val="24"/>
          <w:szCs w:val="24"/>
        </w:rPr>
        <w:t>Updated status is reflected in the Admin Dashboard and Calendar</w:t>
      </w:r>
      <w:r w:rsidR="0038273B" w:rsidRPr="00D0230E">
        <w:rPr>
          <w:rFonts w:ascii="Times New Roman" w:hAnsi="Times New Roman" w:cs="Times New Roman"/>
          <w:sz w:val="24"/>
          <w:szCs w:val="24"/>
          <w:lang w:val="en-US"/>
        </w:rPr>
        <w:t>.</w:t>
      </w:r>
    </w:p>
    <w:p w14:paraId="5E4E3EEC" w14:textId="668E37F2" w:rsidR="0038273B" w:rsidRPr="00D0230E" w:rsidRDefault="00E7135F" w:rsidP="00FF08D3">
      <w:pPr>
        <w:pStyle w:val="ListParagraph"/>
        <w:numPr>
          <w:ilvl w:val="0"/>
          <w:numId w:val="19"/>
        </w:numPr>
        <w:spacing w:line="360" w:lineRule="auto"/>
        <w:jc w:val="both"/>
        <w:rPr>
          <w:rFonts w:ascii="Times New Roman" w:hAnsi="Times New Roman" w:cs="Times New Roman"/>
          <w:sz w:val="24"/>
          <w:szCs w:val="24"/>
          <w:lang w:val="en-US"/>
        </w:rPr>
      </w:pPr>
      <w:r w:rsidRPr="00D0230E">
        <w:rPr>
          <w:rFonts w:ascii="Times New Roman" w:hAnsi="Times New Roman" w:cs="Times New Roman"/>
          <w:sz w:val="24"/>
          <w:szCs w:val="24"/>
        </w:rPr>
        <w:t>An email notification is sent to the client as confirmation or rejection</w:t>
      </w:r>
      <w:r w:rsidR="0038273B" w:rsidRPr="00D0230E">
        <w:rPr>
          <w:rFonts w:ascii="Times New Roman" w:hAnsi="Times New Roman" w:cs="Times New Roman"/>
          <w:sz w:val="24"/>
          <w:szCs w:val="24"/>
          <w:lang w:val="en-US"/>
        </w:rPr>
        <w:t>.</w:t>
      </w:r>
    </w:p>
    <w:p w14:paraId="24784124" w14:textId="77777777" w:rsidR="0038273B" w:rsidRPr="00D0230E" w:rsidRDefault="0038273B" w:rsidP="00D83FD2">
      <w:pPr>
        <w:spacing w:line="360" w:lineRule="auto"/>
        <w:rPr>
          <w:rFonts w:ascii="Times New Roman" w:hAnsi="Times New Roman" w:cs="Times New Roman"/>
          <w:sz w:val="24"/>
          <w:szCs w:val="24"/>
          <w:lang w:val="en-US"/>
        </w:rPr>
      </w:pPr>
    </w:p>
    <w:p w14:paraId="495AF3BC" w14:textId="77777777" w:rsidR="00253A45" w:rsidRDefault="00253A45" w:rsidP="00D83FD2">
      <w:pPr>
        <w:spacing w:line="360" w:lineRule="auto"/>
        <w:rPr>
          <w:rFonts w:ascii="Times New Roman" w:hAnsi="Times New Roman" w:cs="Times New Roman"/>
          <w:b/>
          <w:bCs/>
          <w:sz w:val="24"/>
          <w:szCs w:val="24"/>
        </w:rPr>
      </w:pPr>
    </w:p>
    <w:p w14:paraId="38488E1F" w14:textId="77777777" w:rsidR="00361D5F" w:rsidRDefault="00361D5F" w:rsidP="00253A45">
      <w:pPr>
        <w:spacing w:line="360" w:lineRule="auto"/>
        <w:jc w:val="center"/>
        <w:rPr>
          <w:rFonts w:ascii="Times New Roman" w:hAnsi="Times New Roman" w:cs="Times New Roman"/>
          <w:b/>
          <w:bCs/>
          <w:sz w:val="24"/>
          <w:szCs w:val="24"/>
        </w:rPr>
      </w:pPr>
    </w:p>
    <w:p w14:paraId="3AC052E3" w14:textId="77777777" w:rsidR="00361D5F" w:rsidRDefault="00361D5F" w:rsidP="00253A45">
      <w:pPr>
        <w:spacing w:line="360" w:lineRule="auto"/>
        <w:jc w:val="center"/>
        <w:rPr>
          <w:rFonts w:ascii="Times New Roman" w:hAnsi="Times New Roman" w:cs="Times New Roman"/>
          <w:b/>
          <w:bCs/>
          <w:sz w:val="24"/>
          <w:szCs w:val="24"/>
        </w:rPr>
      </w:pPr>
    </w:p>
    <w:p w14:paraId="3CE81B23" w14:textId="77777777" w:rsidR="00361D5F" w:rsidRDefault="00361D5F" w:rsidP="00253A45">
      <w:pPr>
        <w:spacing w:line="360" w:lineRule="auto"/>
        <w:jc w:val="center"/>
        <w:rPr>
          <w:rFonts w:ascii="Times New Roman" w:hAnsi="Times New Roman" w:cs="Times New Roman"/>
          <w:b/>
          <w:bCs/>
          <w:sz w:val="24"/>
          <w:szCs w:val="24"/>
        </w:rPr>
      </w:pPr>
    </w:p>
    <w:p w14:paraId="715A5C4F" w14:textId="77777777" w:rsidR="00361D5F" w:rsidRDefault="00361D5F" w:rsidP="00253A45">
      <w:pPr>
        <w:spacing w:line="360" w:lineRule="auto"/>
        <w:jc w:val="center"/>
        <w:rPr>
          <w:rFonts w:ascii="Times New Roman" w:hAnsi="Times New Roman" w:cs="Times New Roman"/>
          <w:b/>
          <w:bCs/>
          <w:sz w:val="24"/>
          <w:szCs w:val="24"/>
        </w:rPr>
      </w:pPr>
    </w:p>
    <w:p w14:paraId="7CA96BBB" w14:textId="77777777" w:rsidR="00361D5F" w:rsidRDefault="00361D5F" w:rsidP="00253A45">
      <w:pPr>
        <w:spacing w:line="360" w:lineRule="auto"/>
        <w:jc w:val="center"/>
        <w:rPr>
          <w:rFonts w:ascii="Times New Roman" w:hAnsi="Times New Roman" w:cs="Times New Roman"/>
          <w:b/>
          <w:bCs/>
          <w:sz w:val="24"/>
          <w:szCs w:val="24"/>
        </w:rPr>
      </w:pPr>
    </w:p>
    <w:p w14:paraId="593D68E8" w14:textId="77777777" w:rsidR="00361D5F" w:rsidRDefault="00361D5F" w:rsidP="00253A45">
      <w:pPr>
        <w:spacing w:line="360" w:lineRule="auto"/>
        <w:jc w:val="center"/>
        <w:rPr>
          <w:rFonts w:ascii="Times New Roman" w:hAnsi="Times New Roman" w:cs="Times New Roman"/>
          <w:b/>
          <w:bCs/>
          <w:sz w:val="24"/>
          <w:szCs w:val="24"/>
        </w:rPr>
      </w:pPr>
    </w:p>
    <w:p w14:paraId="0E8B0583" w14:textId="77777777" w:rsidR="00361D5F" w:rsidRDefault="00361D5F" w:rsidP="00253A45">
      <w:pPr>
        <w:spacing w:line="360" w:lineRule="auto"/>
        <w:jc w:val="center"/>
        <w:rPr>
          <w:rFonts w:ascii="Times New Roman" w:hAnsi="Times New Roman" w:cs="Times New Roman"/>
          <w:b/>
          <w:bCs/>
          <w:sz w:val="24"/>
          <w:szCs w:val="24"/>
        </w:rPr>
      </w:pPr>
    </w:p>
    <w:p w14:paraId="0A9A937B" w14:textId="77777777" w:rsidR="00361D5F" w:rsidRDefault="00361D5F" w:rsidP="00253A45">
      <w:pPr>
        <w:spacing w:line="360" w:lineRule="auto"/>
        <w:jc w:val="center"/>
        <w:rPr>
          <w:rFonts w:ascii="Times New Roman" w:hAnsi="Times New Roman" w:cs="Times New Roman"/>
          <w:b/>
          <w:bCs/>
          <w:sz w:val="24"/>
          <w:szCs w:val="24"/>
        </w:rPr>
      </w:pPr>
    </w:p>
    <w:p w14:paraId="3532C5F8" w14:textId="77777777" w:rsidR="00361D5F" w:rsidRDefault="00361D5F" w:rsidP="00253A45">
      <w:pPr>
        <w:spacing w:line="360" w:lineRule="auto"/>
        <w:jc w:val="center"/>
        <w:rPr>
          <w:rFonts w:ascii="Times New Roman" w:hAnsi="Times New Roman" w:cs="Times New Roman"/>
          <w:b/>
          <w:bCs/>
          <w:sz w:val="24"/>
          <w:szCs w:val="24"/>
        </w:rPr>
      </w:pPr>
    </w:p>
    <w:p w14:paraId="24634344" w14:textId="77777777" w:rsidR="00361D5F" w:rsidRDefault="00361D5F" w:rsidP="00253A45">
      <w:pPr>
        <w:spacing w:line="360" w:lineRule="auto"/>
        <w:jc w:val="center"/>
        <w:rPr>
          <w:rFonts w:ascii="Times New Roman" w:hAnsi="Times New Roman" w:cs="Times New Roman"/>
          <w:b/>
          <w:bCs/>
          <w:sz w:val="24"/>
          <w:szCs w:val="24"/>
        </w:rPr>
      </w:pPr>
    </w:p>
    <w:p w14:paraId="31639136" w14:textId="77777777" w:rsidR="00361D5F" w:rsidRDefault="00361D5F" w:rsidP="00253A45">
      <w:pPr>
        <w:spacing w:line="360" w:lineRule="auto"/>
        <w:jc w:val="center"/>
        <w:rPr>
          <w:rFonts w:ascii="Times New Roman" w:hAnsi="Times New Roman" w:cs="Times New Roman"/>
          <w:b/>
          <w:bCs/>
          <w:sz w:val="24"/>
          <w:szCs w:val="24"/>
        </w:rPr>
      </w:pPr>
    </w:p>
    <w:p w14:paraId="014D3322" w14:textId="77777777" w:rsidR="00361D5F" w:rsidRDefault="00361D5F" w:rsidP="00253A45">
      <w:pPr>
        <w:spacing w:line="360" w:lineRule="auto"/>
        <w:jc w:val="center"/>
        <w:rPr>
          <w:rFonts w:ascii="Times New Roman" w:hAnsi="Times New Roman" w:cs="Times New Roman"/>
          <w:b/>
          <w:bCs/>
          <w:sz w:val="24"/>
          <w:szCs w:val="24"/>
        </w:rPr>
      </w:pPr>
    </w:p>
    <w:p w14:paraId="27D54C00" w14:textId="77777777" w:rsidR="00361D5F" w:rsidRDefault="00361D5F" w:rsidP="00253A45">
      <w:pPr>
        <w:spacing w:line="360" w:lineRule="auto"/>
        <w:jc w:val="center"/>
        <w:rPr>
          <w:rFonts w:ascii="Times New Roman" w:hAnsi="Times New Roman" w:cs="Times New Roman"/>
          <w:b/>
          <w:bCs/>
          <w:sz w:val="24"/>
          <w:szCs w:val="24"/>
        </w:rPr>
      </w:pPr>
    </w:p>
    <w:p w14:paraId="4576D655" w14:textId="77777777" w:rsidR="00361D5F" w:rsidRDefault="00361D5F" w:rsidP="00253A45">
      <w:pPr>
        <w:spacing w:line="360" w:lineRule="auto"/>
        <w:jc w:val="center"/>
        <w:rPr>
          <w:rFonts w:ascii="Times New Roman" w:hAnsi="Times New Roman" w:cs="Times New Roman"/>
          <w:b/>
          <w:bCs/>
          <w:sz w:val="24"/>
          <w:szCs w:val="24"/>
        </w:rPr>
      </w:pPr>
    </w:p>
    <w:p w14:paraId="2FC1CB7E" w14:textId="77777777" w:rsidR="00361D5F" w:rsidRDefault="00361D5F" w:rsidP="00253A45">
      <w:pPr>
        <w:spacing w:line="360" w:lineRule="auto"/>
        <w:jc w:val="center"/>
        <w:rPr>
          <w:rFonts w:ascii="Times New Roman" w:hAnsi="Times New Roman" w:cs="Times New Roman"/>
          <w:b/>
          <w:bCs/>
          <w:sz w:val="24"/>
          <w:szCs w:val="24"/>
        </w:rPr>
      </w:pPr>
    </w:p>
    <w:p w14:paraId="2F5B4E67" w14:textId="77777777" w:rsidR="00361D5F" w:rsidRDefault="00361D5F" w:rsidP="00253A45">
      <w:pPr>
        <w:spacing w:line="360" w:lineRule="auto"/>
        <w:jc w:val="center"/>
        <w:rPr>
          <w:rFonts w:ascii="Times New Roman" w:hAnsi="Times New Roman" w:cs="Times New Roman"/>
          <w:b/>
          <w:bCs/>
          <w:sz w:val="24"/>
          <w:szCs w:val="24"/>
        </w:rPr>
      </w:pPr>
    </w:p>
    <w:p w14:paraId="6E62D0B3" w14:textId="77777777" w:rsidR="00361D5F" w:rsidRDefault="00361D5F" w:rsidP="00253A45">
      <w:pPr>
        <w:spacing w:line="360" w:lineRule="auto"/>
        <w:jc w:val="center"/>
        <w:rPr>
          <w:rFonts w:ascii="Times New Roman" w:hAnsi="Times New Roman" w:cs="Times New Roman"/>
          <w:b/>
          <w:bCs/>
          <w:sz w:val="24"/>
          <w:szCs w:val="24"/>
        </w:rPr>
      </w:pPr>
    </w:p>
    <w:p w14:paraId="1B68A932" w14:textId="5CDB9152" w:rsidR="0038273B" w:rsidRPr="00D0230E" w:rsidRDefault="0038273B" w:rsidP="00253A45">
      <w:pPr>
        <w:spacing w:line="360" w:lineRule="auto"/>
        <w:jc w:val="center"/>
        <w:rPr>
          <w:rFonts w:ascii="Times New Roman" w:hAnsi="Times New Roman" w:cs="Times New Roman"/>
          <w:b/>
          <w:bCs/>
          <w:sz w:val="24"/>
          <w:szCs w:val="24"/>
        </w:rPr>
      </w:pPr>
      <w:r w:rsidRPr="00D0230E">
        <w:rPr>
          <w:rFonts w:ascii="Times New Roman" w:hAnsi="Times New Roman" w:cs="Times New Roman"/>
          <w:b/>
          <w:bCs/>
          <w:sz w:val="24"/>
          <w:szCs w:val="24"/>
        </w:rPr>
        <w:t>S</w:t>
      </w:r>
      <w:r w:rsidR="00253A45">
        <w:rPr>
          <w:rFonts w:ascii="Times New Roman" w:hAnsi="Times New Roman" w:cs="Times New Roman"/>
          <w:b/>
          <w:bCs/>
          <w:sz w:val="24"/>
          <w:szCs w:val="24"/>
        </w:rPr>
        <w:t>ECURETY DESIGN</w:t>
      </w:r>
    </w:p>
    <w:p w14:paraId="1A1D1283" w14:textId="77777777" w:rsidR="0038273B" w:rsidRPr="00D0230E" w:rsidRDefault="0038273B" w:rsidP="00FF08D3">
      <w:pPr>
        <w:spacing w:line="360" w:lineRule="auto"/>
        <w:jc w:val="both"/>
        <w:rPr>
          <w:rFonts w:ascii="Times New Roman" w:hAnsi="Times New Roman" w:cs="Times New Roman"/>
          <w:b/>
          <w:bCs/>
          <w:sz w:val="24"/>
          <w:szCs w:val="24"/>
        </w:rPr>
      </w:pPr>
      <w:r w:rsidRPr="00D0230E">
        <w:rPr>
          <w:rFonts w:ascii="Times New Roman" w:hAnsi="Times New Roman" w:cs="Times New Roman"/>
          <w:b/>
          <w:bCs/>
          <w:sz w:val="24"/>
          <w:szCs w:val="24"/>
        </w:rPr>
        <w:t>Overview of security requirements and considerations.</w:t>
      </w:r>
    </w:p>
    <w:p w14:paraId="77831F56" w14:textId="54EA44FA" w:rsidR="0038273B" w:rsidRPr="00D0230E" w:rsidRDefault="0038273B" w:rsidP="00FF08D3">
      <w:pPr>
        <w:spacing w:line="360" w:lineRule="auto"/>
        <w:ind w:firstLine="720"/>
        <w:jc w:val="both"/>
        <w:rPr>
          <w:rFonts w:ascii="Times New Roman" w:hAnsi="Times New Roman" w:cs="Times New Roman"/>
          <w:sz w:val="24"/>
          <w:szCs w:val="24"/>
        </w:rPr>
      </w:pPr>
      <w:r w:rsidRPr="00D0230E">
        <w:rPr>
          <w:rFonts w:ascii="Times New Roman" w:hAnsi="Times New Roman" w:cs="Times New Roman"/>
          <w:sz w:val="24"/>
          <w:szCs w:val="24"/>
        </w:rPr>
        <w:t>The Event Venue Booking System requires security to ensure confidentiality, integrity, and availability of data. Security considerations include protecting client booking details, safeguarding staff and administrator credentials, and preventing unauthorized access to system functions.</w:t>
      </w:r>
    </w:p>
    <w:p w14:paraId="5267A4CD" w14:textId="77777777" w:rsidR="0038273B" w:rsidRPr="00D0230E" w:rsidRDefault="0038273B" w:rsidP="00FF08D3">
      <w:pPr>
        <w:spacing w:line="360" w:lineRule="auto"/>
        <w:jc w:val="both"/>
        <w:rPr>
          <w:rFonts w:ascii="Times New Roman" w:hAnsi="Times New Roman" w:cs="Times New Roman"/>
          <w:b/>
          <w:bCs/>
          <w:sz w:val="24"/>
          <w:szCs w:val="24"/>
        </w:rPr>
      </w:pPr>
      <w:r w:rsidRPr="00D0230E">
        <w:rPr>
          <w:rFonts w:ascii="Times New Roman" w:hAnsi="Times New Roman" w:cs="Times New Roman"/>
          <w:b/>
          <w:bCs/>
          <w:sz w:val="24"/>
          <w:szCs w:val="24"/>
        </w:rPr>
        <w:t>Authentication and authorization mechanisms.</w:t>
      </w:r>
    </w:p>
    <w:p w14:paraId="458758E6" w14:textId="1A5DB61B" w:rsidR="0038273B" w:rsidRPr="00D0230E" w:rsidRDefault="0038273B" w:rsidP="00FF08D3">
      <w:pPr>
        <w:spacing w:line="360" w:lineRule="auto"/>
        <w:jc w:val="both"/>
        <w:rPr>
          <w:rFonts w:ascii="Times New Roman" w:hAnsi="Times New Roman" w:cs="Times New Roman"/>
          <w:sz w:val="24"/>
          <w:szCs w:val="24"/>
          <w:lang w:val="en-US"/>
        </w:rPr>
      </w:pPr>
      <w:r w:rsidRPr="00D0230E">
        <w:rPr>
          <w:rFonts w:ascii="Times New Roman" w:hAnsi="Times New Roman" w:cs="Times New Roman"/>
          <w:b/>
          <w:bCs/>
          <w:sz w:val="24"/>
          <w:szCs w:val="24"/>
          <w:lang w:val="en-US"/>
        </w:rPr>
        <w:t>Authentication</w:t>
      </w:r>
      <w:r w:rsidRPr="00D0230E">
        <w:rPr>
          <w:rFonts w:ascii="Times New Roman" w:hAnsi="Times New Roman" w:cs="Times New Roman"/>
          <w:sz w:val="24"/>
          <w:szCs w:val="24"/>
          <w:lang w:val="en-US"/>
        </w:rPr>
        <w:t>:</w:t>
      </w:r>
    </w:p>
    <w:p w14:paraId="746A55D4" w14:textId="4F54DAFA" w:rsidR="0038273B" w:rsidRPr="00D0230E" w:rsidRDefault="0038273B" w:rsidP="00FF08D3">
      <w:pPr>
        <w:pStyle w:val="ListParagraph"/>
        <w:numPr>
          <w:ilvl w:val="0"/>
          <w:numId w:val="24"/>
        </w:numPr>
        <w:spacing w:line="360" w:lineRule="auto"/>
        <w:jc w:val="both"/>
        <w:rPr>
          <w:rFonts w:ascii="Times New Roman" w:hAnsi="Times New Roman" w:cs="Times New Roman"/>
          <w:sz w:val="24"/>
          <w:szCs w:val="24"/>
          <w:lang w:val="en-US"/>
        </w:rPr>
      </w:pPr>
      <w:r w:rsidRPr="00D0230E">
        <w:rPr>
          <w:rFonts w:ascii="Times New Roman" w:hAnsi="Times New Roman" w:cs="Times New Roman"/>
          <w:sz w:val="24"/>
          <w:szCs w:val="24"/>
          <w:lang w:val="en-US"/>
        </w:rPr>
        <w:t>Admins and staff log in using unique usernames and password hashes</w:t>
      </w:r>
      <w:r w:rsidR="00296D50" w:rsidRPr="00D0230E">
        <w:rPr>
          <w:rFonts w:ascii="Times New Roman" w:hAnsi="Times New Roman" w:cs="Times New Roman"/>
          <w:sz w:val="24"/>
          <w:szCs w:val="24"/>
          <w:lang w:val="en-US"/>
        </w:rPr>
        <w:t xml:space="preserve"> </w:t>
      </w:r>
      <w:proofErr w:type="spellStart"/>
      <w:r w:rsidRPr="00D0230E">
        <w:rPr>
          <w:rFonts w:ascii="Times New Roman" w:hAnsi="Times New Roman" w:cs="Times New Roman"/>
          <w:sz w:val="24"/>
          <w:szCs w:val="24"/>
          <w:lang w:val="en-US"/>
        </w:rPr>
        <w:t>bcrypt</w:t>
      </w:r>
      <w:proofErr w:type="spellEnd"/>
      <w:r w:rsidRPr="00D0230E">
        <w:rPr>
          <w:rFonts w:ascii="Times New Roman" w:hAnsi="Times New Roman" w:cs="Times New Roman"/>
          <w:sz w:val="24"/>
          <w:szCs w:val="24"/>
          <w:lang w:val="en-US"/>
        </w:rPr>
        <w:t>/hashed passwords.</w:t>
      </w:r>
    </w:p>
    <w:p w14:paraId="2E6BA3E6" w14:textId="77777777" w:rsidR="0038273B" w:rsidRPr="00D0230E" w:rsidRDefault="0038273B" w:rsidP="00FF08D3">
      <w:pPr>
        <w:pStyle w:val="ListParagraph"/>
        <w:numPr>
          <w:ilvl w:val="0"/>
          <w:numId w:val="24"/>
        </w:numPr>
        <w:spacing w:line="360" w:lineRule="auto"/>
        <w:jc w:val="both"/>
        <w:rPr>
          <w:rFonts w:ascii="Times New Roman" w:hAnsi="Times New Roman" w:cs="Times New Roman"/>
          <w:sz w:val="24"/>
          <w:szCs w:val="24"/>
          <w:lang w:val="en-US"/>
        </w:rPr>
      </w:pPr>
      <w:r w:rsidRPr="00D0230E">
        <w:rPr>
          <w:rFonts w:ascii="Times New Roman" w:hAnsi="Times New Roman" w:cs="Times New Roman"/>
          <w:sz w:val="24"/>
          <w:szCs w:val="24"/>
          <w:lang w:val="en-US"/>
        </w:rPr>
        <w:t>No client accounts are created; clients only provide booking details via the public booking form.</w:t>
      </w:r>
    </w:p>
    <w:p w14:paraId="727B6806" w14:textId="23C9581C" w:rsidR="0038273B" w:rsidRPr="00D0230E" w:rsidRDefault="0038273B" w:rsidP="00FF08D3">
      <w:pPr>
        <w:spacing w:line="360" w:lineRule="auto"/>
        <w:jc w:val="both"/>
        <w:rPr>
          <w:rFonts w:ascii="Times New Roman" w:hAnsi="Times New Roman" w:cs="Times New Roman"/>
          <w:sz w:val="24"/>
          <w:szCs w:val="24"/>
          <w:lang w:val="en-US"/>
        </w:rPr>
      </w:pPr>
      <w:r w:rsidRPr="00D0230E">
        <w:rPr>
          <w:rFonts w:ascii="Times New Roman" w:hAnsi="Times New Roman" w:cs="Times New Roman"/>
          <w:b/>
          <w:bCs/>
          <w:sz w:val="24"/>
          <w:szCs w:val="24"/>
          <w:lang w:val="en-US"/>
        </w:rPr>
        <w:t>Authorization</w:t>
      </w:r>
      <w:r w:rsidRPr="00D0230E">
        <w:rPr>
          <w:rFonts w:ascii="Times New Roman" w:hAnsi="Times New Roman" w:cs="Times New Roman"/>
          <w:sz w:val="24"/>
          <w:szCs w:val="24"/>
          <w:lang w:val="en-US"/>
        </w:rPr>
        <w:t>:</w:t>
      </w:r>
    </w:p>
    <w:p w14:paraId="0352943C" w14:textId="12DDEA7B" w:rsidR="0038273B" w:rsidRPr="00D0230E" w:rsidRDefault="0038273B" w:rsidP="00FF08D3">
      <w:pPr>
        <w:pStyle w:val="ListParagraph"/>
        <w:numPr>
          <w:ilvl w:val="0"/>
          <w:numId w:val="23"/>
        </w:numPr>
        <w:spacing w:line="360" w:lineRule="auto"/>
        <w:jc w:val="both"/>
        <w:rPr>
          <w:rFonts w:ascii="Times New Roman" w:hAnsi="Times New Roman" w:cs="Times New Roman"/>
          <w:sz w:val="24"/>
          <w:szCs w:val="24"/>
          <w:lang w:val="en-US"/>
        </w:rPr>
      </w:pPr>
      <w:r w:rsidRPr="00D0230E">
        <w:rPr>
          <w:rFonts w:ascii="Times New Roman" w:hAnsi="Times New Roman" w:cs="Times New Roman"/>
          <w:b/>
          <w:bCs/>
          <w:sz w:val="24"/>
          <w:szCs w:val="24"/>
          <w:lang w:val="en-US"/>
        </w:rPr>
        <w:t>Admin</w:t>
      </w:r>
      <w:r w:rsidRPr="00D0230E">
        <w:rPr>
          <w:rFonts w:ascii="Times New Roman" w:hAnsi="Times New Roman" w:cs="Times New Roman"/>
          <w:sz w:val="24"/>
          <w:szCs w:val="24"/>
          <w:lang w:val="en-US"/>
        </w:rPr>
        <w:t xml:space="preserve">: Full system access </w:t>
      </w:r>
      <w:proofErr w:type="gramStart"/>
      <w:r w:rsidR="00296D50" w:rsidRPr="00D0230E">
        <w:rPr>
          <w:rFonts w:ascii="Times New Roman" w:hAnsi="Times New Roman" w:cs="Times New Roman"/>
          <w:sz w:val="24"/>
          <w:szCs w:val="24"/>
          <w:lang w:val="en-US"/>
        </w:rPr>
        <w:t>m</w:t>
      </w:r>
      <w:r w:rsidRPr="00D0230E">
        <w:rPr>
          <w:rFonts w:ascii="Times New Roman" w:hAnsi="Times New Roman" w:cs="Times New Roman"/>
          <w:sz w:val="24"/>
          <w:szCs w:val="24"/>
          <w:lang w:val="en-US"/>
        </w:rPr>
        <w:t>anage</w:t>
      </w:r>
      <w:proofErr w:type="gramEnd"/>
      <w:r w:rsidRPr="00D0230E">
        <w:rPr>
          <w:rFonts w:ascii="Times New Roman" w:hAnsi="Times New Roman" w:cs="Times New Roman"/>
          <w:sz w:val="24"/>
          <w:szCs w:val="24"/>
          <w:lang w:val="en-US"/>
        </w:rPr>
        <w:t xml:space="preserve"> bookings, venues, reports, staff accounts.</w:t>
      </w:r>
    </w:p>
    <w:p w14:paraId="120D8490" w14:textId="17A501FB" w:rsidR="0038273B" w:rsidRPr="00D0230E" w:rsidRDefault="0038273B" w:rsidP="00FF08D3">
      <w:pPr>
        <w:pStyle w:val="ListParagraph"/>
        <w:numPr>
          <w:ilvl w:val="0"/>
          <w:numId w:val="23"/>
        </w:numPr>
        <w:spacing w:line="360" w:lineRule="auto"/>
        <w:jc w:val="both"/>
        <w:rPr>
          <w:rFonts w:ascii="Times New Roman" w:hAnsi="Times New Roman" w:cs="Times New Roman"/>
          <w:sz w:val="24"/>
          <w:szCs w:val="24"/>
          <w:lang w:val="en-US"/>
        </w:rPr>
      </w:pPr>
      <w:r w:rsidRPr="00D0230E">
        <w:rPr>
          <w:rFonts w:ascii="Times New Roman" w:hAnsi="Times New Roman" w:cs="Times New Roman"/>
          <w:b/>
          <w:bCs/>
          <w:sz w:val="24"/>
          <w:szCs w:val="24"/>
          <w:lang w:val="en-US"/>
        </w:rPr>
        <w:t>Staff</w:t>
      </w:r>
      <w:r w:rsidRPr="00D0230E">
        <w:rPr>
          <w:rFonts w:ascii="Times New Roman" w:hAnsi="Times New Roman" w:cs="Times New Roman"/>
          <w:sz w:val="24"/>
          <w:szCs w:val="24"/>
          <w:lang w:val="en-US"/>
        </w:rPr>
        <w:t>: Limited access view bookings, update notes, assist with scheduling.</w:t>
      </w:r>
    </w:p>
    <w:p w14:paraId="2BA335B9" w14:textId="1A048B1D" w:rsidR="0038273B" w:rsidRPr="00D0230E" w:rsidRDefault="0038273B" w:rsidP="00FF08D3">
      <w:pPr>
        <w:pStyle w:val="ListParagraph"/>
        <w:numPr>
          <w:ilvl w:val="0"/>
          <w:numId w:val="23"/>
        </w:numPr>
        <w:spacing w:line="360" w:lineRule="auto"/>
        <w:jc w:val="both"/>
        <w:rPr>
          <w:rFonts w:ascii="Times New Roman" w:hAnsi="Times New Roman" w:cs="Times New Roman"/>
          <w:sz w:val="24"/>
          <w:szCs w:val="24"/>
          <w:lang w:val="en-US"/>
        </w:rPr>
      </w:pPr>
      <w:r w:rsidRPr="00D0230E">
        <w:rPr>
          <w:rFonts w:ascii="Times New Roman" w:hAnsi="Times New Roman" w:cs="Times New Roman"/>
          <w:b/>
          <w:bCs/>
          <w:sz w:val="24"/>
          <w:szCs w:val="24"/>
          <w:lang w:val="en-US"/>
        </w:rPr>
        <w:t>Client</w:t>
      </w:r>
      <w:r w:rsidRPr="00D0230E">
        <w:rPr>
          <w:rFonts w:ascii="Times New Roman" w:hAnsi="Times New Roman" w:cs="Times New Roman"/>
          <w:sz w:val="24"/>
          <w:szCs w:val="24"/>
          <w:lang w:val="en-US"/>
        </w:rPr>
        <w:t>: Public access only for submitting booking requests no login required.</w:t>
      </w:r>
    </w:p>
    <w:p w14:paraId="0D8005F6" w14:textId="4536DEF9" w:rsidR="0038273B" w:rsidRPr="00D0230E" w:rsidRDefault="0038273B" w:rsidP="00FF08D3">
      <w:pPr>
        <w:spacing w:line="360" w:lineRule="auto"/>
        <w:jc w:val="both"/>
        <w:rPr>
          <w:rFonts w:ascii="Times New Roman" w:hAnsi="Times New Roman" w:cs="Times New Roman"/>
          <w:b/>
          <w:bCs/>
          <w:sz w:val="24"/>
          <w:szCs w:val="24"/>
        </w:rPr>
      </w:pPr>
      <w:r w:rsidRPr="00D0230E">
        <w:rPr>
          <w:rFonts w:ascii="Times New Roman" w:hAnsi="Times New Roman" w:cs="Times New Roman"/>
          <w:b/>
          <w:bCs/>
          <w:sz w:val="24"/>
          <w:szCs w:val="24"/>
        </w:rPr>
        <w:t>Data Encryption and Protection Measures</w:t>
      </w:r>
    </w:p>
    <w:p w14:paraId="3303B1C2" w14:textId="09406107" w:rsidR="00731D01" w:rsidRPr="00D0230E" w:rsidRDefault="00731D01" w:rsidP="00FF08D3">
      <w:pPr>
        <w:spacing w:line="360" w:lineRule="auto"/>
        <w:ind w:firstLine="720"/>
        <w:jc w:val="both"/>
        <w:rPr>
          <w:rFonts w:ascii="Times New Roman" w:hAnsi="Times New Roman" w:cs="Times New Roman"/>
          <w:sz w:val="24"/>
          <w:szCs w:val="24"/>
          <w:lang w:val="en"/>
        </w:rPr>
      </w:pPr>
      <w:r w:rsidRPr="00D0230E">
        <w:rPr>
          <w:rFonts w:ascii="Times New Roman" w:hAnsi="Times New Roman" w:cs="Times New Roman"/>
          <w:sz w:val="24"/>
          <w:szCs w:val="24"/>
          <w:lang w:val="en"/>
        </w:rPr>
        <w:t xml:space="preserve">Database passwords are hashed </w:t>
      </w:r>
      <w:proofErr w:type="spellStart"/>
      <w:r w:rsidRPr="00D0230E">
        <w:rPr>
          <w:rFonts w:ascii="Times New Roman" w:hAnsi="Times New Roman" w:cs="Times New Roman"/>
          <w:sz w:val="24"/>
          <w:szCs w:val="24"/>
          <w:lang w:val="en"/>
        </w:rPr>
        <w:t>bcrypt</w:t>
      </w:r>
      <w:proofErr w:type="spellEnd"/>
      <w:r w:rsidRPr="00D0230E">
        <w:rPr>
          <w:rFonts w:ascii="Times New Roman" w:hAnsi="Times New Roman" w:cs="Times New Roman"/>
          <w:sz w:val="24"/>
          <w:szCs w:val="24"/>
          <w:lang w:val="en"/>
        </w:rPr>
        <w:t xml:space="preserve"> so they cannot be hidden in plain text. All client and booking information sent over HTTPS to keep data secure while being transmitted online. Access to the database is limited to authorized users to prevent unauthorized access.</w:t>
      </w:r>
    </w:p>
    <w:p w14:paraId="3D7C5C06" w14:textId="238FD8C3" w:rsidR="00FF08D3" w:rsidRDefault="00731D01" w:rsidP="00FF08D3">
      <w:pPr>
        <w:spacing w:line="360" w:lineRule="auto"/>
        <w:ind w:firstLine="720"/>
        <w:jc w:val="both"/>
        <w:rPr>
          <w:rFonts w:ascii="Times New Roman" w:hAnsi="Times New Roman" w:cs="Times New Roman"/>
          <w:sz w:val="24"/>
          <w:szCs w:val="24"/>
          <w:lang w:val="en"/>
        </w:rPr>
      </w:pPr>
      <w:r w:rsidRPr="00D0230E">
        <w:rPr>
          <w:rFonts w:ascii="Times New Roman" w:hAnsi="Times New Roman" w:cs="Times New Roman"/>
          <w:sz w:val="24"/>
          <w:szCs w:val="24"/>
          <w:lang w:val="en"/>
        </w:rPr>
        <w:t>The system also applies input validation and sanitization to prevent common attacks such as SQL injection. In addition, session management is used for admin and staff accounts to ensure that no one else can use their sessions.</w:t>
      </w:r>
    </w:p>
    <w:p w14:paraId="335E4563" w14:textId="77777777" w:rsidR="00FF08D3" w:rsidRPr="00FF08D3" w:rsidRDefault="00FF08D3" w:rsidP="00D83FD2">
      <w:pPr>
        <w:spacing w:line="360" w:lineRule="auto"/>
        <w:rPr>
          <w:rFonts w:ascii="Times New Roman" w:hAnsi="Times New Roman" w:cs="Times New Roman"/>
          <w:sz w:val="24"/>
          <w:szCs w:val="24"/>
          <w:lang w:val="en-US"/>
        </w:rPr>
      </w:pPr>
    </w:p>
    <w:p w14:paraId="30D6A240" w14:textId="77777777" w:rsidR="00361D5F" w:rsidRDefault="00361D5F" w:rsidP="00FF08D3">
      <w:pPr>
        <w:spacing w:line="360" w:lineRule="auto"/>
        <w:jc w:val="center"/>
        <w:rPr>
          <w:rFonts w:ascii="Times New Roman" w:hAnsi="Times New Roman" w:cs="Times New Roman"/>
          <w:b/>
          <w:bCs/>
          <w:sz w:val="24"/>
          <w:szCs w:val="24"/>
        </w:rPr>
      </w:pPr>
    </w:p>
    <w:p w14:paraId="4AF54492" w14:textId="5FED6207" w:rsidR="00FF08D3" w:rsidRPr="00D0230E" w:rsidRDefault="0038273B" w:rsidP="00FF08D3">
      <w:pPr>
        <w:spacing w:line="360" w:lineRule="auto"/>
        <w:jc w:val="center"/>
        <w:rPr>
          <w:rFonts w:ascii="Times New Roman" w:hAnsi="Times New Roman" w:cs="Times New Roman"/>
          <w:b/>
          <w:bCs/>
          <w:sz w:val="24"/>
          <w:szCs w:val="24"/>
        </w:rPr>
      </w:pPr>
      <w:r w:rsidRPr="00D0230E">
        <w:rPr>
          <w:rFonts w:ascii="Times New Roman" w:hAnsi="Times New Roman" w:cs="Times New Roman"/>
          <w:b/>
          <w:bCs/>
          <w:sz w:val="24"/>
          <w:szCs w:val="24"/>
        </w:rPr>
        <w:t>P</w:t>
      </w:r>
      <w:r w:rsidR="00253A45">
        <w:rPr>
          <w:rFonts w:ascii="Times New Roman" w:hAnsi="Times New Roman" w:cs="Times New Roman"/>
          <w:b/>
          <w:bCs/>
          <w:sz w:val="24"/>
          <w:szCs w:val="24"/>
        </w:rPr>
        <w:t>ERFORMANCE DESIGN</w:t>
      </w:r>
    </w:p>
    <w:p w14:paraId="7FDDF083" w14:textId="2A8FF973" w:rsidR="00FF20B8" w:rsidRPr="00D0230E" w:rsidRDefault="00FF20B8" w:rsidP="00FF08D3">
      <w:pPr>
        <w:spacing w:line="360" w:lineRule="auto"/>
        <w:jc w:val="both"/>
        <w:rPr>
          <w:rFonts w:ascii="Times New Roman" w:hAnsi="Times New Roman" w:cs="Times New Roman"/>
          <w:b/>
          <w:bCs/>
          <w:sz w:val="24"/>
          <w:szCs w:val="24"/>
        </w:rPr>
      </w:pPr>
      <w:r w:rsidRPr="00D0230E">
        <w:rPr>
          <w:rFonts w:ascii="Times New Roman" w:hAnsi="Times New Roman" w:cs="Times New Roman"/>
          <w:b/>
          <w:bCs/>
          <w:sz w:val="24"/>
          <w:szCs w:val="24"/>
        </w:rPr>
        <w:t>Performance requirements and objectives</w:t>
      </w:r>
    </w:p>
    <w:p w14:paraId="2F122022" w14:textId="51EC6D60" w:rsidR="00FF20B8" w:rsidRPr="00D0230E" w:rsidRDefault="00FF20B8" w:rsidP="00FF08D3">
      <w:pPr>
        <w:spacing w:line="360" w:lineRule="auto"/>
        <w:ind w:firstLine="720"/>
        <w:jc w:val="both"/>
        <w:rPr>
          <w:rFonts w:ascii="Times New Roman" w:hAnsi="Times New Roman" w:cs="Times New Roman"/>
          <w:sz w:val="24"/>
          <w:szCs w:val="24"/>
        </w:rPr>
      </w:pPr>
      <w:r w:rsidRPr="00D0230E">
        <w:rPr>
          <w:rFonts w:ascii="Times New Roman" w:hAnsi="Times New Roman" w:cs="Times New Roman"/>
          <w:sz w:val="24"/>
          <w:szCs w:val="24"/>
        </w:rPr>
        <w:t>The system must be able to handle multiple booking requests simultaneously without downtime. Client bookings should be processed within 2-3 seconds, while admin dashboards and reports should load in under 5 seconds. The system should remain responsive even as the number of venues and booking records increases.</w:t>
      </w:r>
    </w:p>
    <w:p w14:paraId="7FC29126" w14:textId="2A88DD83" w:rsidR="00FF20B8" w:rsidRPr="00D0230E" w:rsidRDefault="00FF20B8" w:rsidP="00FF08D3">
      <w:pPr>
        <w:spacing w:line="360" w:lineRule="auto"/>
        <w:jc w:val="both"/>
        <w:rPr>
          <w:rFonts w:ascii="Times New Roman" w:hAnsi="Times New Roman" w:cs="Times New Roman"/>
          <w:b/>
          <w:bCs/>
          <w:sz w:val="24"/>
          <w:szCs w:val="24"/>
        </w:rPr>
      </w:pPr>
      <w:r w:rsidRPr="00D0230E">
        <w:rPr>
          <w:rFonts w:ascii="Times New Roman" w:hAnsi="Times New Roman" w:cs="Times New Roman"/>
          <w:b/>
          <w:bCs/>
          <w:sz w:val="24"/>
          <w:szCs w:val="24"/>
        </w:rPr>
        <w:t>Strategies for optimizing system performance</w:t>
      </w:r>
    </w:p>
    <w:p w14:paraId="321A7443" w14:textId="5A7F9E5E" w:rsidR="00FF20B8" w:rsidRPr="00D0230E" w:rsidRDefault="00FF20B8" w:rsidP="00FF08D3">
      <w:pPr>
        <w:spacing w:line="360" w:lineRule="auto"/>
        <w:ind w:firstLine="720"/>
        <w:jc w:val="both"/>
        <w:rPr>
          <w:rFonts w:ascii="Times New Roman" w:hAnsi="Times New Roman" w:cs="Times New Roman"/>
          <w:sz w:val="24"/>
          <w:szCs w:val="24"/>
        </w:rPr>
      </w:pPr>
      <w:r w:rsidRPr="00D0230E">
        <w:rPr>
          <w:rFonts w:ascii="Times New Roman" w:hAnsi="Times New Roman" w:cs="Times New Roman"/>
          <w:sz w:val="24"/>
          <w:szCs w:val="24"/>
        </w:rPr>
        <w:t>To maintain performance, the system will implement caching of frequently accessed data such as venue availability. Database queries will be optimized using indexing on booking dates, venue IDs, and statuses. Pagination will be applied on large booking lists and reports to reduce server load. In future deployments, the system can be scaled with cloud hosting and load balancers.</w:t>
      </w:r>
    </w:p>
    <w:p w14:paraId="53A4442E" w14:textId="77777777" w:rsidR="00BE2145" w:rsidRDefault="00BE2145" w:rsidP="00BE2145">
      <w:pPr>
        <w:spacing w:line="360" w:lineRule="auto"/>
        <w:rPr>
          <w:rFonts w:ascii="Times New Roman" w:hAnsi="Times New Roman" w:cs="Times New Roman"/>
          <w:b/>
          <w:bCs/>
          <w:sz w:val="24"/>
          <w:szCs w:val="24"/>
        </w:rPr>
      </w:pPr>
    </w:p>
    <w:p w14:paraId="1114F551" w14:textId="5FD875D8" w:rsidR="00BE2145" w:rsidRPr="00BE2145" w:rsidRDefault="00FF20B8" w:rsidP="00BE2145">
      <w:pPr>
        <w:spacing w:line="360" w:lineRule="auto"/>
        <w:rPr>
          <w:rFonts w:ascii="Times New Roman" w:hAnsi="Times New Roman" w:cs="Times New Roman"/>
          <w:b/>
          <w:bCs/>
          <w:sz w:val="24"/>
          <w:szCs w:val="24"/>
        </w:rPr>
      </w:pPr>
      <w:r w:rsidRPr="00D0230E">
        <w:rPr>
          <w:rFonts w:ascii="Times New Roman" w:hAnsi="Times New Roman" w:cs="Times New Roman"/>
          <w:b/>
          <w:bCs/>
          <w:sz w:val="24"/>
          <w:szCs w:val="24"/>
        </w:rPr>
        <w:t>Performance Testing Plan</w:t>
      </w:r>
    </w:p>
    <w:p w14:paraId="5C0EAEA2" w14:textId="1A56DACF" w:rsidR="00FF20B8" w:rsidRPr="00D0230E" w:rsidRDefault="00FF20B8" w:rsidP="00BE2145">
      <w:pPr>
        <w:spacing w:line="360" w:lineRule="auto"/>
        <w:ind w:firstLine="720"/>
        <w:jc w:val="both"/>
        <w:rPr>
          <w:rFonts w:ascii="Times New Roman" w:hAnsi="Times New Roman" w:cs="Times New Roman"/>
          <w:sz w:val="24"/>
          <w:szCs w:val="24"/>
        </w:rPr>
      </w:pPr>
      <w:r w:rsidRPr="00D0230E">
        <w:rPr>
          <w:rFonts w:ascii="Times New Roman" w:hAnsi="Times New Roman" w:cs="Times New Roman"/>
          <w:sz w:val="24"/>
          <w:szCs w:val="24"/>
        </w:rPr>
        <w:t>Performance will be validated through load testing, stress testing, and response time measurement. Load testing will simulate multiple clients submitting bookings at the same time, while stress testing will push the system beyond expected traffic to identify bottlenecks. Response time tests will measure the time needed for booking submissions, approval updates, and report generation. Database performance testing will also be conducted to monitor and optimize query execution times.</w:t>
      </w:r>
    </w:p>
    <w:p w14:paraId="6507E611" w14:textId="77777777" w:rsidR="00FF20B8" w:rsidRDefault="00FF20B8" w:rsidP="00D83FD2">
      <w:pPr>
        <w:spacing w:line="360" w:lineRule="auto"/>
        <w:rPr>
          <w:rFonts w:ascii="Times New Roman" w:hAnsi="Times New Roman" w:cs="Times New Roman"/>
          <w:sz w:val="24"/>
          <w:szCs w:val="24"/>
        </w:rPr>
      </w:pPr>
    </w:p>
    <w:p w14:paraId="7278AA65" w14:textId="77777777" w:rsidR="00361D5F" w:rsidRDefault="00361D5F" w:rsidP="00D83FD2">
      <w:pPr>
        <w:spacing w:line="360" w:lineRule="auto"/>
        <w:rPr>
          <w:rFonts w:ascii="Times New Roman" w:hAnsi="Times New Roman" w:cs="Times New Roman"/>
          <w:sz w:val="24"/>
          <w:szCs w:val="24"/>
        </w:rPr>
      </w:pPr>
    </w:p>
    <w:p w14:paraId="6E56CF7D" w14:textId="77777777" w:rsidR="00361D5F" w:rsidRDefault="00361D5F" w:rsidP="00D83FD2">
      <w:pPr>
        <w:spacing w:line="360" w:lineRule="auto"/>
        <w:rPr>
          <w:rFonts w:ascii="Times New Roman" w:hAnsi="Times New Roman" w:cs="Times New Roman"/>
          <w:sz w:val="24"/>
          <w:szCs w:val="24"/>
        </w:rPr>
      </w:pPr>
    </w:p>
    <w:p w14:paraId="54A277C8" w14:textId="77777777" w:rsidR="00361D5F" w:rsidRDefault="00361D5F" w:rsidP="00D83FD2">
      <w:pPr>
        <w:spacing w:line="360" w:lineRule="auto"/>
        <w:rPr>
          <w:rFonts w:ascii="Times New Roman" w:hAnsi="Times New Roman" w:cs="Times New Roman"/>
          <w:sz w:val="24"/>
          <w:szCs w:val="24"/>
        </w:rPr>
      </w:pPr>
    </w:p>
    <w:p w14:paraId="01E8C276" w14:textId="77777777" w:rsidR="00361D5F" w:rsidRDefault="00361D5F" w:rsidP="00D83FD2">
      <w:pPr>
        <w:spacing w:line="360" w:lineRule="auto"/>
        <w:rPr>
          <w:rFonts w:ascii="Times New Roman" w:hAnsi="Times New Roman" w:cs="Times New Roman"/>
          <w:sz w:val="24"/>
          <w:szCs w:val="24"/>
        </w:rPr>
      </w:pPr>
    </w:p>
    <w:p w14:paraId="0C98AE6C" w14:textId="77777777" w:rsidR="00361D5F" w:rsidRPr="00D0230E" w:rsidRDefault="00361D5F" w:rsidP="00D83FD2">
      <w:pPr>
        <w:spacing w:line="360" w:lineRule="auto"/>
        <w:rPr>
          <w:rFonts w:ascii="Times New Roman" w:hAnsi="Times New Roman" w:cs="Times New Roman"/>
          <w:sz w:val="24"/>
          <w:szCs w:val="24"/>
        </w:rPr>
      </w:pPr>
    </w:p>
    <w:p w14:paraId="5B56F539" w14:textId="0756EBD8" w:rsidR="00FF20B8" w:rsidRPr="00D0230E" w:rsidRDefault="00FF20B8" w:rsidP="00253A45">
      <w:pPr>
        <w:spacing w:line="360" w:lineRule="auto"/>
        <w:jc w:val="center"/>
        <w:rPr>
          <w:rFonts w:ascii="Times New Roman" w:hAnsi="Times New Roman" w:cs="Times New Roman"/>
          <w:b/>
          <w:bCs/>
          <w:sz w:val="24"/>
          <w:szCs w:val="24"/>
        </w:rPr>
      </w:pPr>
      <w:r w:rsidRPr="00D0230E">
        <w:rPr>
          <w:rFonts w:ascii="Times New Roman" w:hAnsi="Times New Roman" w:cs="Times New Roman"/>
          <w:b/>
          <w:bCs/>
          <w:sz w:val="24"/>
          <w:szCs w:val="24"/>
        </w:rPr>
        <w:t>E</w:t>
      </w:r>
      <w:r w:rsidR="00253A45">
        <w:rPr>
          <w:rFonts w:ascii="Times New Roman" w:hAnsi="Times New Roman" w:cs="Times New Roman"/>
          <w:b/>
          <w:bCs/>
          <w:sz w:val="24"/>
          <w:szCs w:val="24"/>
        </w:rPr>
        <w:t>RROR HANDILING AND LOGGING</w:t>
      </w:r>
    </w:p>
    <w:p w14:paraId="0212DA25" w14:textId="77777777" w:rsidR="00BE2145" w:rsidRDefault="00FF20B8" w:rsidP="00D83FD2">
      <w:pPr>
        <w:spacing w:line="360" w:lineRule="auto"/>
        <w:rPr>
          <w:rFonts w:ascii="Times New Roman" w:hAnsi="Times New Roman" w:cs="Times New Roman"/>
          <w:b/>
          <w:bCs/>
          <w:sz w:val="24"/>
          <w:szCs w:val="24"/>
        </w:rPr>
      </w:pPr>
      <w:r w:rsidRPr="00D0230E">
        <w:rPr>
          <w:rFonts w:ascii="Times New Roman" w:hAnsi="Times New Roman" w:cs="Times New Roman"/>
          <w:b/>
          <w:bCs/>
          <w:sz w:val="24"/>
          <w:szCs w:val="24"/>
        </w:rPr>
        <w:t>Error handling mechanisms and strategies</w:t>
      </w:r>
    </w:p>
    <w:p w14:paraId="15AEB6B7" w14:textId="2D3FC26F" w:rsidR="00FF20B8" w:rsidRPr="00BE2145" w:rsidRDefault="00FF20B8" w:rsidP="00BE2145">
      <w:pPr>
        <w:spacing w:line="360" w:lineRule="auto"/>
        <w:ind w:firstLine="720"/>
        <w:jc w:val="both"/>
        <w:rPr>
          <w:rFonts w:ascii="Times New Roman" w:hAnsi="Times New Roman" w:cs="Times New Roman"/>
          <w:b/>
          <w:bCs/>
          <w:sz w:val="24"/>
          <w:szCs w:val="24"/>
        </w:rPr>
      </w:pPr>
      <w:r w:rsidRPr="00D0230E">
        <w:rPr>
          <w:rFonts w:ascii="Times New Roman" w:hAnsi="Times New Roman" w:cs="Times New Roman"/>
          <w:sz w:val="24"/>
          <w:szCs w:val="24"/>
        </w:rPr>
        <w:t>The system employs robust error handling to ensure smooth user experience and system reliability. Input validation is enforced on all forms (e.g., valid email format, required fields, date and time validation) to prevent invalid data entry. In case of errors, user-friendly messages are displayed without exposing technical details. Critical operations such as booking submission, venue management, and approval workflows are wrapped in try-catch blocks to ensure system stability.</w:t>
      </w:r>
    </w:p>
    <w:p w14:paraId="1133C758" w14:textId="23AF77DB" w:rsidR="00FF20B8" w:rsidRPr="00D0230E" w:rsidRDefault="00FF20B8" w:rsidP="00BE2145">
      <w:pPr>
        <w:spacing w:line="360" w:lineRule="auto"/>
        <w:jc w:val="both"/>
        <w:rPr>
          <w:rFonts w:ascii="Times New Roman" w:hAnsi="Times New Roman" w:cs="Times New Roman"/>
          <w:b/>
          <w:bCs/>
          <w:sz w:val="24"/>
          <w:szCs w:val="24"/>
        </w:rPr>
      </w:pPr>
      <w:r w:rsidRPr="00D0230E">
        <w:rPr>
          <w:rFonts w:ascii="Times New Roman" w:hAnsi="Times New Roman" w:cs="Times New Roman"/>
          <w:b/>
          <w:bCs/>
          <w:sz w:val="24"/>
          <w:szCs w:val="24"/>
        </w:rPr>
        <w:t>Logging Requirements and Specifications</w:t>
      </w:r>
    </w:p>
    <w:p w14:paraId="1F963979" w14:textId="0A976E34" w:rsidR="00FF20B8" w:rsidRPr="00D0230E" w:rsidRDefault="00FF20B8" w:rsidP="00BE2145">
      <w:pPr>
        <w:pStyle w:val="ListParagraph"/>
        <w:numPr>
          <w:ilvl w:val="0"/>
          <w:numId w:val="28"/>
        </w:numPr>
        <w:spacing w:line="360" w:lineRule="auto"/>
        <w:jc w:val="both"/>
        <w:rPr>
          <w:rFonts w:ascii="Times New Roman" w:hAnsi="Times New Roman" w:cs="Times New Roman"/>
          <w:sz w:val="24"/>
          <w:szCs w:val="24"/>
          <w:lang w:val="en-US"/>
        </w:rPr>
      </w:pPr>
      <w:r w:rsidRPr="00D0230E">
        <w:rPr>
          <w:rFonts w:ascii="Times New Roman" w:hAnsi="Times New Roman" w:cs="Times New Roman"/>
          <w:sz w:val="24"/>
          <w:szCs w:val="24"/>
          <w:lang w:val="en-US"/>
        </w:rPr>
        <w:t xml:space="preserve">All system activities </w:t>
      </w:r>
      <w:r w:rsidR="001556B9" w:rsidRPr="00D0230E">
        <w:rPr>
          <w:rFonts w:ascii="Times New Roman" w:hAnsi="Times New Roman" w:cs="Times New Roman"/>
          <w:sz w:val="24"/>
          <w:szCs w:val="24"/>
          <w:lang w:val="en-US"/>
        </w:rPr>
        <w:t>l</w:t>
      </w:r>
      <w:r w:rsidRPr="00D0230E">
        <w:rPr>
          <w:rFonts w:ascii="Times New Roman" w:hAnsi="Times New Roman" w:cs="Times New Roman"/>
          <w:sz w:val="24"/>
          <w:szCs w:val="24"/>
          <w:lang w:val="en-US"/>
        </w:rPr>
        <w:t>ogin attempts, booking submissions, status updates, venue changes are logged with a timestamp and user ID.</w:t>
      </w:r>
    </w:p>
    <w:p w14:paraId="612799F1" w14:textId="7F5A0B7B" w:rsidR="00FF20B8" w:rsidRPr="00D0230E" w:rsidRDefault="00FF20B8" w:rsidP="00BE2145">
      <w:pPr>
        <w:pStyle w:val="ListParagraph"/>
        <w:numPr>
          <w:ilvl w:val="0"/>
          <w:numId w:val="28"/>
        </w:numPr>
        <w:spacing w:line="360" w:lineRule="auto"/>
        <w:jc w:val="both"/>
        <w:rPr>
          <w:rFonts w:ascii="Times New Roman" w:hAnsi="Times New Roman" w:cs="Times New Roman"/>
          <w:sz w:val="24"/>
          <w:szCs w:val="24"/>
          <w:lang w:val="en-US"/>
        </w:rPr>
      </w:pPr>
      <w:r w:rsidRPr="00D0230E">
        <w:rPr>
          <w:rFonts w:ascii="Times New Roman" w:hAnsi="Times New Roman" w:cs="Times New Roman"/>
          <w:sz w:val="24"/>
          <w:szCs w:val="24"/>
          <w:lang w:val="en-US"/>
        </w:rPr>
        <w:t>Logs are stored securely in the system database and are accessible only by administrators.</w:t>
      </w:r>
    </w:p>
    <w:p w14:paraId="47499B3A" w14:textId="1ECED6A1" w:rsidR="00FF20B8" w:rsidRPr="00D0230E" w:rsidRDefault="00FF20B8" w:rsidP="00BE2145">
      <w:pPr>
        <w:pStyle w:val="ListParagraph"/>
        <w:numPr>
          <w:ilvl w:val="0"/>
          <w:numId w:val="28"/>
        </w:numPr>
        <w:spacing w:line="360" w:lineRule="auto"/>
        <w:jc w:val="both"/>
        <w:rPr>
          <w:rFonts w:ascii="Times New Roman" w:hAnsi="Times New Roman" w:cs="Times New Roman"/>
          <w:sz w:val="24"/>
          <w:szCs w:val="24"/>
          <w:lang w:val="en-US"/>
        </w:rPr>
      </w:pPr>
      <w:r w:rsidRPr="00D0230E">
        <w:rPr>
          <w:rFonts w:ascii="Times New Roman" w:hAnsi="Times New Roman" w:cs="Times New Roman"/>
          <w:sz w:val="24"/>
          <w:szCs w:val="24"/>
          <w:lang w:val="en-US"/>
        </w:rPr>
        <w:t>Logging supports troubleshooting, monitoring usage trends, and auditing user actions for accountability.</w:t>
      </w:r>
    </w:p>
    <w:p w14:paraId="6DD4D064" w14:textId="22FC4C48" w:rsidR="00FF20B8" w:rsidRPr="00D0230E" w:rsidRDefault="00FF20B8" w:rsidP="00BE2145">
      <w:pPr>
        <w:pStyle w:val="ListParagraph"/>
        <w:numPr>
          <w:ilvl w:val="0"/>
          <w:numId w:val="28"/>
        </w:numPr>
        <w:spacing w:line="360" w:lineRule="auto"/>
        <w:jc w:val="both"/>
        <w:rPr>
          <w:rFonts w:ascii="Times New Roman" w:hAnsi="Times New Roman" w:cs="Times New Roman"/>
          <w:sz w:val="24"/>
          <w:szCs w:val="24"/>
          <w:lang w:val="en-US"/>
        </w:rPr>
      </w:pPr>
      <w:r w:rsidRPr="00D0230E">
        <w:rPr>
          <w:rFonts w:ascii="Times New Roman" w:hAnsi="Times New Roman" w:cs="Times New Roman"/>
          <w:sz w:val="24"/>
          <w:szCs w:val="24"/>
          <w:lang w:val="en-US"/>
        </w:rPr>
        <w:t>Failed login attempts and unexpected system errors are highlighted for security monitoring.</w:t>
      </w:r>
    </w:p>
    <w:p w14:paraId="56EC22BE" w14:textId="77777777" w:rsidR="00BE2145" w:rsidRDefault="00BE2145" w:rsidP="00D83FD2">
      <w:pPr>
        <w:spacing w:line="360" w:lineRule="auto"/>
        <w:rPr>
          <w:rFonts w:ascii="Times New Roman" w:hAnsi="Times New Roman" w:cs="Times New Roman"/>
          <w:b/>
          <w:bCs/>
          <w:sz w:val="24"/>
          <w:szCs w:val="24"/>
        </w:rPr>
      </w:pPr>
    </w:p>
    <w:p w14:paraId="11920148" w14:textId="77777777" w:rsidR="00BE2145" w:rsidRDefault="00BE2145" w:rsidP="00D83FD2">
      <w:pPr>
        <w:spacing w:line="360" w:lineRule="auto"/>
        <w:rPr>
          <w:rFonts w:ascii="Times New Roman" w:hAnsi="Times New Roman" w:cs="Times New Roman"/>
          <w:b/>
          <w:bCs/>
          <w:sz w:val="24"/>
          <w:szCs w:val="24"/>
        </w:rPr>
      </w:pPr>
    </w:p>
    <w:p w14:paraId="27E5F209" w14:textId="3BFDC597" w:rsidR="00FF20B8" w:rsidRPr="00D0230E" w:rsidRDefault="00FF20B8" w:rsidP="00D83FD2">
      <w:pPr>
        <w:spacing w:line="360" w:lineRule="auto"/>
        <w:rPr>
          <w:rFonts w:ascii="Times New Roman" w:hAnsi="Times New Roman" w:cs="Times New Roman"/>
          <w:b/>
          <w:bCs/>
          <w:sz w:val="24"/>
          <w:szCs w:val="24"/>
        </w:rPr>
      </w:pPr>
      <w:r w:rsidRPr="00D0230E">
        <w:rPr>
          <w:rFonts w:ascii="Times New Roman" w:hAnsi="Times New Roman" w:cs="Times New Roman"/>
          <w:b/>
          <w:bCs/>
          <w:sz w:val="24"/>
          <w:szCs w:val="24"/>
        </w:rPr>
        <w:t>Error Codes and Messages</w:t>
      </w:r>
    </w:p>
    <w:p w14:paraId="3FB432AB" w14:textId="7966B40B" w:rsidR="0053619F" w:rsidRDefault="00BE2145" w:rsidP="00BE2145">
      <w:pPr>
        <w:spacing w:line="360" w:lineRule="auto"/>
        <w:ind w:firstLine="720"/>
        <w:jc w:val="both"/>
        <w:rPr>
          <w:rFonts w:ascii="Times New Roman" w:hAnsi="Times New Roman" w:cs="Times New Roman"/>
          <w:sz w:val="24"/>
          <w:szCs w:val="24"/>
        </w:rPr>
      </w:pPr>
      <w:r w:rsidRPr="00BE2145">
        <w:rPr>
          <w:rFonts w:ascii="Times New Roman" w:hAnsi="Times New Roman" w:cs="Times New Roman"/>
          <w:sz w:val="24"/>
          <w:szCs w:val="24"/>
        </w:rPr>
        <w:t>Standardized error codes will be used: 400 Bad Request for invalid client input, 401 (Authentication Failure) for invalid login credentials, 403 Authorization Error when a user tries to access a restricted function, 404 Not Found when a requested resource (e.g., venue or booking) does not exist, and 500 Internal Server Error for unexpected server or database failures. User-facing messages will be simple and helpful (for example, “Please complete all required fields” or “Selected venue is not available for the chosen date and time”), while technical details stack traces, SQL errors are logged securely for the development/ops team to debug. API responses will include a short machine-readable code and a human message so the frontend can show appropriate feedback to the user.</w:t>
      </w:r>
    </w:p>
    <w:p w14:paraId="0B58C673" w14:textId="77777777" w:rsidR="00BE2145" w:rsidRPr="00BE2145" w:rsidRDefault="00BE2145" w:rsidP="00BE2145">
      <w:pPr>
        <w:spacing w:line="360" w:lineRule="auto"/>
        <w:ind w:firstLine="720"/>
        <w:jc w:val="both"/>
        <w:rPr>
          <w:rFonts w:ascii="Times New Roman" w:hAnsi="Times New Roman" w:cs="Times New Roman"/>
          <w:sz w:val="24"/>
          <w:szCs w:val="24"/>
        </w:rPr>
      </w:pPr>
    </w:p>
    <w:p w14:paraId="000B2A92" w14:textId="77C3C458" w:rsidR="0053619F" w:rsidRPr="00D0230E" w:rsidRDefault="0053619F" w:rsidP="00253A45">
      <w:pPr>
        <w:spacing w:line="360" w:lineRule="auto"/>
        <w:jc w:val="center"/>
        <w:rPr>
          <w:rFonts w:ascii="Times New Roman" w:hAnsi="Times New Roman" w:cs="Times New Roman"/>
          <w:b/>
          <w:bCs/>
          <w:sz w:val="24"/>
          <w:szCs w:val="24"/>
        </w:rPr>
      </w:pPr>
      <w:r w:rsidRPr="00D0230E">
        <w:rPr>
          <w:rFonts w:ascii="Times New Roman" w:hAnsi="Times New Roman" w:cs="Times New Roman"/>
          <w:b/>
          <w:bCs/>
          <w:sz w:val="24"/>
          <w:szCs w:val="24"/>
        </w:rPr>
        <w:t>T</w:t>
      </w:r>
      <w:r w:rsidR="00253A45">
        <w:rPr>
          <w:rFonts w:ascii="Times New Roman" w:hAnsi="Times New Roman" w:cs="Times New Roman"/>
          <w:b/>
          <w:bCs/>
          <w:sz w:val="24"/>
          <w:szCs w:val="24"/>
        </w:rPr>
        <w:t>HIRD-PARTY INTEGRATION</w:t>
      </w:r>
    </w:p>
    <w:p w14:paraId="5A649026" w14:textId="24D03591" w:rsidR="0053619F" w:rsidRPr="00D0230E" w:rsidRDefault="0053619F" w:rsidP="00BE2145">
      <w:pPr>
        <w:spacing w:line="360" w:lineRule="auto"/>
        <w:jc w:val="both"/>
        <w:rPr>
          <w:rFonts w:ascii="Times New Roman" w:hAnsi="Times New Roman" w:cs="Times New Roman"/>
          <w:b/>
          <w:bCs/>
          <w:sz w:val="24"/>
          <w:szCs w:val="24"/>
        </w:rPr>
      </w:pPr>
      <w:r w:rsidRPr="00D0230E">
        <w:rPr>
          <w:rFonts w:ascii="Times New Roman" w:hAnsi="Times New Roman" w:cs="Times New Roman"/>
          <w:b/>
          <w:bCs/>
          <w:sz w:val="24"/>
          <w:szCs w:val="24"/>
        </w:rPr>
        <w:t>List of third-party services or APIs integrated into the system</w:t>
      </w:r>
    </w:p>
    <w:p w14:paraId="222B4C85" w14:textId="50921FD3" w:rsidR="0053619F" w:rsidRPr="00D0230E" w:rsidRDefault="0053619F" w:rsidP="00BE2145">
      <w:pPr>
        <w:pStyle w:val="ListParagraph"/>
        <w:numPr>
          <w:ilvl w:val="0"/>
          <w:numId w:val="30"/>
        </w:numPr>
        <w:spacing w:line="360" w:lineRule="auto"/>
        <w:jc w:val="both"/>
        <w:rPr>
          <w:rFonts w:ascii="Times New Roman" w:hAnsi="Times New Roman" w:cs="Times New Roman"/>
          <w:sz w:val="24"/>
          <w:szCs w:val="24"/>
          <w:lang w:val="en-US"/>
        </w:rPr>
      </w:pPr>
      <w:r w:rsidRPr="00D0230E">
        <w:rPr>
          <w:rFonts w:ascii="Times New Roman" w:hAnsi="Times New Roman" w:cs="Times New Roman"/>
          <w:sz w:val="24"/>
          <w:szCs w:val="24"/>
          <w:lang w:val="en-US"/>
        </w:rPr>
        <w:t xml:space="preserve">Email Service (SMTP or third-party provider like SendGrid/Gmail SMTP) </w:t>
      </w:r>
      <w:r w:rsidR="001556B9" w:rsidRPr="00D0230E">
        <w:rPr>
          <w:rFonts w:ascii="Times New Roman" w:hAnsi="Times New Roman" w:cs="Times New Roman"/>
          <w:sz w:val="24"/>
          <w:szCs w:val="24"/>
          <w:lang w:val="en-US"/>
        </w:rPr>
        <w:t>-</w:t>
      </w:r>
      <w:r w:rsidRPr="00D0230E">
        <w:rPr>
          <w:rFonts w:ascii="Times New Roman" w:hAnsi="Times New Roman" w:cs="Times New Roman"/>
          <w:sz w:val="24"/>
          <w:szCs w:val="24"/>
          <w:lang w:val="en-US"/>
        </w:rPr>
        <w:t xml:space="preserve"> used to send booking confirmations, approval/rejection notifications, and status updates to clients.</w:t>
      </w:r>
    </w:p>
    <w:p w14:paraId="72235F95" w14:textId="25078CF0" w:rsidR="0053619F" w:rsidRPr="00D0230E" w:rsidRDefault="0053619F" w:rsidP="00BE2145">
      <w:pPr>
        <w:pStyle w:val="ListParagraph"/>
        <w:numPr>
          <w:ilvl w:val="0"/>
          <w:numId w:val="30"/>
        </w:numPr>
        <w:spacing w:line="360" w:lineRule="auto"/>
        <w:jc w:val="both"/>
        <w:rPr>
          <w:rFonts w:ascii="Times New Roman" w:hAnsi="Times New Roman" w:cs="Times New Roman"/>
          <w:sz w:val="24"/>
          <w:szCs w:val="24"/>
          <w:lang w:val="en-US"/>
        </w:rPr>
      </w:pPr>
      <w:r w:rsidRPr="00D0230E">
        <w:rPr>
          <w:rFonts w:ascii="Times New Roman" w:hAnsi="Times New Roman" w:cs="Times New Roman"/>
          <w:sz w:val="24"/>
          <w:szCs w:val="24"/>
          <w:lang w:val="en-US"/>
        </w:rPr>
        <w:t xml:space="preserve">Calendar Integration optional, future </w:t>
      </w:r>
      <w:r w:rsidR="001556B9" w:rsidRPr="00D0230E">
        <w:rPr>
          <w:rFonts w:ascii="Times New Roman" w:hAnsi="Times New Roman" w:cs="Times New Roman"/>
          <w:sz w:val="24"/>
          <w:szCs w:val="24"/>
          <w:lang w:val="en-US"/>
        </w:rPr>
        <w:t>-</w:t>
      </w:r>
      <w:r w:rsidRPr="00D0230E">
        <w:rPr>
          <w:rFonts w:ascii="Times New Roman" w:hAnsi="Times New Roman" w:cs="Times New Roman"/>
          <w:sz w:val="24"/>
          <w:szCs w:val="24"/>
          <w:lang w:val="en-US"/>
        </w:rPr>
        <w:t xml:space="preserve"> synchronization with third-party calendar services (e.g., Google Calendar, Outlook) to display confirmed bookings.</w:t>
      </w:r>
    </w:p>
    <w:p w14:paraId="57D5360E" w14:textId="77777777" w:rsidR="0053619F" w:rsidRPr="00D0230E" w:rsidRDefault="0053619F" w:rsidP="00BE2145">
      <w:pPr>
        <w:spacing w:line="360" w:lineRule="auto"/>
        <w:jc w:val="both"/>
        <w:rPr>
          <w:rFonts w:ascii="Times New Roman" w:hAnsi="Times New Roman" w:cs="Times New Roman"/>
          <w:b/>
          <w:bCs/>
          <w:sz w:val="24"/>
          <w:szCs w:val="24"/>
          <w:lang w:val="en-US"/>
        </w:rPr>
      </w:pPr>
      <w:r w:rsidRPr="00D0230E">
        <w:rPr>
          <w:rFonts w:ascii="Times New Roman" w:hAnsi="Times New Roman" w:cs="Times New Roman"/>
          <w:b/>
          <w:bCs/>
          <w:sz w:val="24"/>
          <w:szCs w:val="24"/>
          <w:lang w:val="en-US"/>
        </w:rPr>
        <w:t>Description of Integration Points and Data Exchange Formats</w:t>
      </w:r>
    </w:p>
    <w:p w14:paraId="29879EF0" w14:textId="5034FDAD" w:rsidR="0053619F" w:rsidRPr="00D0230E" w:rsidRDefault="0053619F" w:rsidP="00BE2145">
      <w:pPr>
        <w:spacing w:line="360" w:lineRule="auto"/>
        <w:jc w:val="both"/>
        <w:rPr>
          <w:rFonts w:ascii="Times New Roman" w:hAnsi="Times New Roman" w:cs="Times New Roman"/>
          <w:b/>
          <w:bCs/>
          <w:sz w:val="24"/>
          <w:szCs w:val="24"/>
          <w:lang w:val="en-US"/>
        </w:rPr>
      </w:pPr>
      <w:r w:rsidRPr="00D0230E">
        <w:rPr>
          <w:rFonts w:ascii="Times New Roman" w:hAnsi="Times New Roman" w:cs="Times New Roman"/>
          <w:b/>
          <w:bCs/>
          <w:sz w:val="24"/>
          <w:szCs w:val="24"/>
          <w:lang w:val="en-US"/>
        </w:rPr>
        <w:t>Email Notifications</w:t>
      </w:r>
    </w:p>
    <w:p w14:paraId="52E92D96" w14:textId="77777777" w:rsidR="0053619F" w:rsidRPr="00D0230E" w:rsidRDefault="0053619F" w:rsidP="00BE2145">
      <w:pPr>
        <w:pStyle w:val="ListParagraph"/>
        <w:numPr>
          <w:ilvl w:val="0"/>
          <w:numId w:val="31"/>
        </w:numPr>
        <w:spacing w:line="360" w:lineRule="auto"/>
        <w:jc w:val="both"/>
        <w:rPr>
          <w:rFonts w:ascii="Times New Roman" w:hAnsi="Times New Roman" w:cs="Times New Roman"/>
          <w:sz w:val="24"/>
          <w:szCs w:val="24"/>
          <w:lang w:val="en-US"/>
        </w:rPr>
      </w:pPr>
      <w:r w:rsidRPr="00D0230E">
        <w:rPr>
          <w:rFonts w:ascii="Times New Roman" w:hAnsi="Times New Roman" w:cs="Times New Roman"/>
          <w:sz w:val="24"/>
          <w:szCs w:val="24"/>
          <w:lang w:val="en-US"/>
        </w:rPr>
        <w:t>Integration Point: Booking Confirmation and Admin Updates.</w:t>
      </w:r>
    </w:p>
    <w:p w14:paraId="5686A982" w14:textId="77777777" w:rsidR="0053619F" w:rsidRPr="00D0230E" w:rsidRDefault="0053619F" w:rsidP="00BE2145">
      <w:pPr>
        <w:pStyle w:val="ListParagraph"/>
        <w:numPr>
          <w:ilvl w:val="0"/>
          <w:numId w:val="31"/>
        </w:numPr>
        <w:spacing w:line="360" w:lineRule="auto"/>
        <w:jc w:val="both"/>
        <w:rPr>
          <w:rFonts w:ascii="Times New Roman" w:hAnsi="Times New Roman" w:cs="Times New Roman"/>
          <w:sz w:val="24"/>
          <w:szCs w:val="24"/>
          <w:lang w:val="en-US"/>
        </w:rPr>
      </w:pPr>
      <w:r w:rsidRPr="00D0230E">
        <w:rPr>
          <w:rFonts w:ascii="Times New Roman" w:hAnsi="Times New Roman" w:cs="Times New Roman"/>
          <w:sz w:val="24"/>
          <w:szCs w:val="24"/>
          <w:lang w:val="en-US"/>
        </w:rPr>
        <w:t>Data Exchange: System generates structured email messages in plain text or HTML format, containing booking details and status updates.</w:t>
      </w:r>
    </w:p>
    <w:p w14:paraId="0721CE26" w14:textId="77777777" w:rsidR="0053619F" w:rsidRPr="00D0230E" w:rsidRDefault="0053619F" w:rsidP="00BE2145">
      <w:pPr>
        <w:pStyle w:val="ListParagraph"/>
        <w:numPr>
          <w:ilvl w:val="0"/>
          <w:numId w:val="31"/>
        </w:numPr>
        <w:spacing w:line="360" w:lineRule="auto"/>
        <w:jc w:val="both"/>
        <w:rPr>
          <w:rFonts w:ascii="Times New Roman" w:hAnsi="Times New Roman" w:cs="Times New Roman"/>
          <w:sz w:val="24"/>
          <w:szCs w:val="24"/>
          <w:lang w:val="en-US"/>
        </w:rPr>
      </w:pPr>
      <w:r w:rsidRPr="00D0230E">
        <w:rPr>
          <w:rFonts w:ascii="Times New Roman" w:hAnsi="Times New Roman" w:cs="Times New Roman"/>
          <w:sz w:val="24"/>
          <w:szCs w:val="24"/>
          <w:lang w:val="en-US"/>
        </w:rPr>
        <w:t>Example: Booking ID, Venue, Date/Time, Status.</w:t>
      </w:r>
    </w:p>
    <w:p w14:paraId="36EE4D30" w14:textId="0DA07199" w:rsidR="0053619F" w:rsidRPr="00D0230E" w:rsidRDefault="0053619F" w:rsidP="00BE2145">
      <w:pPr>
        <w:spacing w:line="360" w:lineRule="auto"/>
        <w:jc w:val="both"/>
        <w:rPr>
          <w:rFonts w:ascii="Times New Roman" w:hAnsi="Times New Roman" w:cs="Times New Roman"/>
          <w:b/>
          <w:bCs/>
          <w:sz w:val="24"/>
          <w:szCs w:val="24"/>
          <w:lang w:val="en-US"/>
        </w:rPr>
      </w:pPr>
      <w:r w:rsidRPr="00D0230E">
        <w:rPr>
          <w:rFonts w:ascii="Times New Roman" w:hAnsi="Times New Roman" w:cs="Times New Roman"/>
          <w:b/>
          <w:bCs/>
          <w:sz w:val="24"/>
          <w:szCs w:val="24"/>
          <w:lang w:val="en-US"/>
        </w:rPr>
        <w:t>Calendar (Future Expansion)</w:t>
      </w:r>
    </w:p>
    <w:p w14:paraId="6F140BEB" w14:textId="35EDE10A" w:rsidR="0053619F" w:rsidRPr="00D0230E" w:rsidRDefault="0053619F" w:rsidP="00BE2145">
      <w:pPr>
        <w:pStyle w:val="ListParagraph"/>
        <w:numPr>
          <w:ilvl w:val="0"/>
          <w:numId w:val="31"/>
        </w:numPr>
        <w:spacing w:line="360" w:lineRule="auto"/>
        <w:jc w:val="both"/>
        <w:rPr>
          <w:rFonts w:ascii="Times New Roman" w:hAnsi="Times New Roman" w:cs="Times New Roman"/>
          <w:sz w:val="24"/>
          <w:szCs w:val="24"/>
          <w:lang w:val="en-US"/>
        </w:rPr>
      </w:pPr>
      <w:r w:rsidRPr="00D0230E">
        <w:rPr>
          <w:rFonts w:ascii="Times New Roman" w:hAnsi="Times New Roman" w:cs="Times New Roman"/>
          <w:sz w:val="24"/>
          <w:szCs w:val="24"/>
          <w:lang w:val="en-US"/>
        </w:rPr>
        <w:t>Integration Point: Admin Dashboard - Export Bookings to Calendar.</w:t>
      </w:r>
    </w:p>
    <w:p w14:paraId="6F1A1C45" w14:textId="77777777" w:rsidR="0053619F" w:rsidRPr="00D0230E" w:rsidRDefault="0053619F" w:rsidP="00BE2145">
      <w:pPr>
        <w:pStyle w:val="ListParagraph"/>
        <w:numPr>
          <w:ilvl w:val="0"/>
          <w:numId w:val="31"/>
        </w:numPr>
        <w:spacing w:line="360" w:lineRule="auto"/>
        <w:jc w:val="both"/>
        <w:rPr>
          <w:rFonts w:ascii="Times New Roman" w:hAnsi="Times New Roman" w:cs="Times New Roman"/>
          <w:sz w:val="24"/>
          <w:szCs w:val="24"/>
          <w:lang w:val="en-US"/>
        </w:rPr>
      </w:pPr>
      <w:r w:rsidRPr="00D0230E">
        <w:rPr>
          <w:rFonts w:ascii="Times New Roman" w:hAnsi="Times New Roman" w:cs="Times New Roman"/>
          <w:sz w:val="24"/>
          <w:szCs w:val="24"/>
          <w:lang w:val="en-US"/>
        </w:rPr>
        <w:t>Data Exchange: Standard iCal/ICS format for compatibility with external calendars.</w:t>
      </w:r>
    </w:p>
    <w:p w14:paraId="2DDEE067" w14:textId="77777777" w:rsidR="00361D5F" w:rsidRDefault="00361D5F" w:rsidP="00253A45">
      <w:pPr>
        <w:spacing w:line="360" w:lineRule="auto"/>
        <w:jc w:val="center"/>
        <w:rPr>
          <w:rFonts w:ascii="Times New Roman" w:hAnsi="Times New Roman" w:cs="Times New Roman"/>
          <w:b/>
          <w:bCs/>
          <w:sz w:val="24"/>
          <w:szCs w:val="24"/>
        </w:rPr>
      </w:pPr>
    </w:p>
    <w:p w14:paraId="51FF2F49" w14:textId="77777777" w:rsidR="00361D5F" w:rsidRDefault="00361D5F" w:rsidP="00253A45">
      <w:pPr>
        <w:spacing w:line="360" w:lineRule="auto"/>
        <w:jc w:val="center"/>
        <w:rPr>
          <w:rFonts w:ascii="Times New Roman" w:hAnsi="Times New Roman" w:cs="Times New Roman"/>
          <w:b/>
          <w:bCs/>
          <w:sz w:val="24"/>
          <w:szCs w:val="24"/>
        </w:rPr>
      </w:pPr>
    </w:p>
    <w:p w14:paraId="511D975D" w14:textId="77777777" w:rsidR="00361D5F" w:rsidRDefault="00361D5F" w:rsidP="00253A45">
      <w:pPr>
        <w:spacing w:line="360" w:lineRule="auto"/>
        <w:jc w:val="center"/>
        <w:rPr>
          <w:rFonts w:ascii="Times New Roman" w:hAnsi="Times New Roman" w:cs="Times New Roman"/>
          <w:b/>
          <w:bCs/>
          <w:sz w:val="24"/>
          <w:szCs w:val="24"/>
        </w:rPr>
      </w:pPr>
    </w:p>
    <w:p w14:paraId="1F63C030" w14:textId="77777777" w:rsidR="00361D5F" w:rsidRDefault="00361D5F" w:rsidP="00253A45">
      <w:pPr>
        <w:spacing w:line="360" w:lineRule="auto"/>
        <w:jc w:val="center"/>
        <w:rPr>
          <w:rFonts w:ascii="Times New Roman" w:hAnsi="Times New Roman" w:cs="Times New Roman"/>
          <w:b/>
          <w:bCs/>
          <w:sz w:val="24"/>
          <w:szCs w:val="24"/>
        </w:rPr>
      </w:pPr>
    </w:p>
    <w:p w14:paraId="711F61FC" w14:textId="77777777" w:rsidR="00361D5F" w:rsidRDefault="00361D5F" w:rsidP="00253A45">
      <w:pPr>
        <w:spacing w:line="360" w:lineRule="auto"/>
        <w:jc w:val="center"/>
        <w:rPr>
          <w:rFonts w:ascii="Times New Roman" w:hAnsi="Times New Roman" w:cs="Times New Roman"/>
          <w:b/>
          <w:bCs/>
          <w:sz w:val="24"/>
          <w:szCs w:val="24"/>
        </w:rPr>
      </w:pPr>
    </w:p>
    <w:p w14:paraId="5FF68901" w14:textId="50D0B0E7" w:rsidR="0053619F" w:rsidRPr="00D0230E" w:rsidRDefault="0053619F" w:rsidP="00253A45">
      <w:pPr>
        <w:spacing w:line="360" w:lineRule="auto"/>
        <w:jc w:val="center"/>
        <w:rPr>
          <w:rFonts w:ascii="Times New Roman" w:hAnsi="Times New Roman" w:cs="Times New Roman"/>
          <w:b/>
          <w:bCs/>
          <w:sz w:val="24"/>
          <w:szCs w:val="24"/>
        </w:rPr>
      </w:pPr>
      <w:r w:rsidRPr="00D0230E">
        <w:rPr>
          <w:rFonts w:ascii="Times New Roman" w:hAnsi="Times New Roman" w:cs="Times New Roman"/>
          <w:b/>
          <w:bCs/>
          <w:sz w:val="24"/>
          <w:szCs w:val="24"/>
        </w:rPr>
        <w:t>D</w:t>
      </w:r>
      <w:r w:rsidR="00253A45">
        <w:rPr>
          <w:rFonts w:ascii="Times New Roman" w:hAnsi="Times New Roman" w:cs="Times New Roman"/>
          <w:b/>
          <w:bCs/>
          <w:sz w:val="24"/>
          <w:szCs w:val="24"/>
        </w:rPr>
        <w:t>EPLOYMENT PLAN</w:t>
      </w:r>
    </w:p>
    <w:p w14:paraId="6A94924B" w14:textId="74AB1838" w:rsidR="0053619F" w:rsidRPr="00D0230E" w:rsidRDefault="0053619F" w:rsidP="00D83FD2">
      <w:pPr>
        <w:spacing w:line="360" w:lineRule="auto"/>
        <w:rPr>
          <w:rFonts w:ascii="Times New Roman" w:hAnsi="Times New Roman" w:cs="Times New Roman"/>
          <w:b/>
          <w:bCs/>
          <w:sz w:val="24"/>
          <w:szCs w:val="24"/>
        </w:rPr>
      </w:pPr>
      <w:r w:rsidRPr="00D0230E">
        <w:rPr>
          <w:rFonts w:ascii="Times New Roman" w:hAnsi="Times New Roman" w:cs="Times New Roman"/>
          <w:b/>
          <w:bCs/>
          <w:sz w:val="24"/>
          <w:szCs w:val="24"/>
        </w:rPr>
        <w:t>Overview of the Deployment Process</w:t>
      </w:r>
    </w:p>
    <w:p w14:paraId="66B8553D" w14:textId="298DE95D" w:rsidR="0053619F" w:rsidRPr="00D0230E" w:rsidRDefault="0053619F" w:rsidP="00BE2145">
      <w:pPr>
        <w:spacing w:line="360" w:lineRule="auto"/>
        <w:ind w:firstLine="720"/>
        <w:jc w:val="both"/>
        <w:rPr>
          <w:rFonts w:ascii="Times New Roman" w:hAnsi="Times New Roman" w:cs="Times New Roman"/>
          <w:sz w:val="24"/>
          <w:szCs w:val="24"/>
        </w:rPr>
      </w:pPr>
      <w:r w:rsidRPr="00D0230E">
        <w:rPr>
          <w:rFonts w:ascii="Times New Roman" w:hAnsi="Times New Roman" w:cs="Times New Roman"/>
          <w:sz w:val="24"/>
          <w:szCs w:val="24"/>
        </w:rPr>
        <w:t>The Event Venue Booking System will be deployed in a staged approach to ensure stability and minimize disruption. The deployment begins with the installation of the web application on a secure server environment, followed by database configuration and integration of required third-party services</w:t>
      </w:r>
      <w:r w:rsidR="001556B9" w:rsidRPr="00D0230E">
        <w:rPr>
          <w:rFonts w:ascii="Times New Roman" w:hAnsi="Times New Roman" w:cs="Times New Roman"/>
          <w:sz w:val="24"/>
          <w:szCs w:val="24"/>
        </w:rPr>
        <w:t>,</w:t>
      </w:r>
      <w:r w:rsidRPr="00D0230E">
        <w:rPr>
          <w:rFonts w:ascii="Times New Roman" w:hAnsi="Times New Roman" w:cs="Times New Roman"/>
          <w:sz w:val="24"/>
          <w:szCs w:val="24"/>
        </w:rPr>
        <w:t xml:space="preserve"> such as the email notification system. After successful internal testing, the system will be rolled out for live use by authorized administrators and staff.</w:t>
      </w:r>
    </w:p>
    <w:p w14:paraId="539047F6" w14:textId="77777777" w:rsidR="00BE2145" w:rsidRDefault="0053619F" w:rsidP="00D83FD2">
      <w:pPr>
        <w:spacing w:line="360" w:lineRule="auto"/>
        <w:rPr>
          <w:rFonts w:ascii="Times New Roman" w:hAnsi="Times New Roman" w:cs="Times New Roman"/>
          <w:b/>
          <w:bCs/>
          <w:sz w:val="24"/>
          <w:szCs w:val="24"/>
        </w:rPr>
      </w:pPr>
      <w:r w:rsidRPr="00D0230E">
        <w:rPr>
          <w:rFonts w:ascii="Times New Roman" w:hAnsi="Times New Roman" w:cs="Times New Roman"/>
          <w:b/>
          <w:bCs/>
          <w:sz w:val="24"/>
          <w:szCs w:val="24"/>
        </w:rPr>
        <w:t>Hardware and Software Requirements for Deployment</w:t>
      </w:r>
    </w:p>
    <w:p w14:paraId="3D08A896" w14:textId="066E611D" w:rsidR="0053619F" w:rsidRPr="00BE2145" w:rsidRDefault="0053619F" w:rsidP="00BE2145">
      <w:pPr>
        <w:spacing w:line="360" w:lineRule="auto"/>
        <w:ind w:firstLine="720"/>
        <w:jc w:val="both"/>
        <w:rPr>
          <w:rFonts w:ascii="Times New Roman" w:hAnsi="Times New Roman" w:cs="Times New Roman"/>
          <w:b/>
          <w:bCs/>
          <w:sz w:val="24"/>
          <w:szCs w:val="24"/>
        </w:rPr>
      </w:pPr>
      <w:r w:rsidRPr="00D0230E">
        <w:rPr>
          <w:rFonts w:ascii="Times New Roman" w:hAnsi="Times New Roman" w:cs="Times New Roman"/>
          <w:sz w:val="24"/>
          <w:szCs w:val="24"/>
        </w:rPr>
        <w:t xml:space="preserve">The system requires a server with a minimum 8 GB RAM, quad-core processor, and at least 100 GB storage to handle database operations and concurrent requests. It is deployed on a Windows or Linux environment with support for IIS or Apache web servers. The database uses Microsoft SQL Server, and the web application runs on standard web technologies (HTML, CSS, JavaScript, and Node </w:t>
      </w:r>
      <w:proofErr w:type="spellStart"/>
      <w:r w:rsidRPr="00D0230E">
        <w:rPr>
          <w:rFonts w:ascii="Times New Roman" w:hAnsi="Times New Roman" w:cs="Times New Roman"/>
          <w:sz w:val="24"/>
          <w:szCs w:val="24"/>
        </w:rPr>
        <w:t>Js</w:t>
      </w:r>
      <w:proofErr w:type="spellEnd"/>
      <w:r w:rsidRPr="00D0230E">
        <w:rPr>
          <w:rFonts w:ascii="Times New Roman" w:hAnsi="Times New Roman" w:cs="Times New Roman"/>
          <w:sz w:val="24"/>
          <w:szCs w:val="24"/>
        </w:rPr>
        <w:t>). Client access requires only a modern browser.</w:t>
      </w:r>
    </w:p>
    <w:p w14:paraId="135F02D0" w14:textId="77777777" w:rsidR="00BE2145" w:rsidRDefault="0053619F" w:rsidP="00BE2145">
      <w:pPr>
        <w:spacing w:line="360" w:lineRule="auto"/>
        <w:rPr>
          <w:rFonts w:ascii="Times New Roman" w:hAnsi="Times New Roman" w:cs="Times New Roman"/>
          <w:b/>
          <w:bCs/>
          <w:sz w:val="24"/>
          <w:szCs w:val="24"/>
        </w:rPr>
      </w:pPr>
      <w:r w:rsidRPr="00D0230E">
        <w:rPr>
          <w:rFonts w:ascii="Times New Roman" w:hAnsi="Times New Roman" w:cs="Times New Roman"/>
          <w:b/>
          <w:bCs/>
          <w:sz w:val="24"/>
          <w:szCs w:val="24"/>
        </w:rPr>
        <w:t>Configuration Management and Version Control Procedures</w:t>
      </w:r>
    </w:p>
    <w:p w14:paraId="77DB9B4C" w14:textId="3EFB9D4F" w:rsidR="00731D01" w:rsidRPr="00BE2145" w:rsidRDefault="0053619F" w:rsidP="00BE2145">
      <w:pPr>
        <w:spacing w:line="360" w:lineRule="auto"/>
        <w:ind w:firstLine="720"/>
        <w:jc w:val="both"/>
        <w:rPr>
          <w:rFonts w:ascii="Times New Roman" w:hAnsi="Times New Roman" w:cs="Times New Roman"/>
          <w:b/>
          <w:bCs/>
          <w:sz w:val="24"/>
          <w:szCs w:val="24"/>
        </w:rPr>
      </w:pPr>
      <w:r w:rsidRPr="00D0230E">
        <w:rPr>
          <w:rFonts w:ascii="Times New Roman" w:hAnsi="Times New Roman" w:cs="Times New Roman"/>
          <w:sz w:val="24"/>
          <w:szCs w:val="24"/>
        </w:rPr>
        <w:t>Source code and configuration files are managed through a version control system such as Git. This ensures that updates are properly tracked, with changes documented and reviewed before merging into the production branch. Configuration settings, such as database connection strings and email service credentials, are stored securely and separated from the main source code to prevent unauthorized exposure.</w:t>
      </w:r>
    </w:p>
    <w:p w14:paraId="32DAD2BF" w14:textId="77777777" w:rsidR="00253A45" w:rsidRPr="00253A45" w:rsidRDefault="00253A45" w:rsidP="00D83FD2">
      <w:pPr>
        <w:spacing w:line="360" w:lineRule="auto"/>
        <w:rPr>
          <w:rFonts w:ascii="Times New Roman" w:hAnsi="Times New Roman" w:cs="Times New Roman"/>
          <w:sz w:val="24"/>
          <w:szCs w:val="24"/>
        </w:rPr>
      </w:pPr>
    </w:p>
    <w:p w14:paraId="13ADD426" w14:textId="77777777" w:rsidR="00BE2145" w:rsidRDefault="00BE2145" w:rsidP="00253A45">
      <w:pPr>
        <w:spacing w:line="360" w:lineRule="auto"/>
        <w:jc w:val="center"/>
        <w:rPr>
          <w:rFonts w:ascii="Times New Roman" w:hAnsi="Times New Roman" w:cs="Times New Roman"/>
          <w:b/>
          <w:bCs/>
          <w:sz w:val="24"/>
          <w:szCs w:val="24"/>
        </w:rPr>
      </w:pPr>
    </w:p>
    <w:p w14:paraId="23EE5C5C" w14:textId="77777777" w:rsidR="00BE2145" w:rsidRDefault="00BE2145" w:rsidP="00253A45">
      <w:pPr>
        <w:spacing w:line="360" w:lineRule="auto"/>
        <w:jc w:val="center"/>
        <w:rPr>
          <w:rFonts w:ascii="Times New Roman" w:hAnsi="Times New Roman" w:cs="Times New Roman"/>
          <w:b/>
          <w:bCs/>
          <w:sz w:val="24"/>
          <w:szCs w:val="24"/>
        </w:rPr>
      </w:pPr>
    </w:p>
    <w:p w14:paraId="3A47E330" w14:textId="77777777" w:rsidR="00BE2145" w:rsidRDefault="00BE2145" w:rsidP="00253A45">
      <w:pPr>
        <w:spacing w:line="360" w:lineRule="auto"/>
        <w:jc w:val="center"/>
        <w:rPr>
          <w:rFonts w:ascii="Times New Roman" w:hAnsi="Times New Roman" w:cs="Times New Roman"/>
          <w:b/>
          <w:bCs/>
          <w:sz w:val="24"/>
          <w:szCs w:val="24"/>
        </w:rPr>
      </w:pPr>
    </w:p>
    <w:p w14:paraId="5FA764B0" w14:textId="77777777" w:rsidR="00361D5F" w:rsidRDefault="00361D5F" w:rsidP="00253A45">
      <w:pPr>
        <w:spacing w:line="360" w:lineRule="auto"/>
        <w:jc w:val="center"/>
        <w:rPr>
          <w:rFonts w:ascii="Times New Roman" w:hAnsi="Times New Roman" w:cs="Times New Roman"/>
          <w:b/>
          <w:bCs/>
          <w:sz w:val="24"/>
          <w:szCs w:val="24"/>
        </w:rPr>
      </w:pPr>
    </w:p>
    <w:p w14:paraId="16DCB490" w14:textId="77777777" w:rsidR="00361D5F" w:rsidRDefault="00361D5F" w:rsidP="00253A45">
      <w:pPr>
        <w:spacing w:line="360" w:lineRule="auto"/>
        <w:jc w:val="center"/>
        <w:rPr>
          <w:rFonts w:ascii="Times New Roman" w:hAnsi="Times New Roman" w:cs="Times New Roman"/>
          <w:b/>
          <w:bCs/>
          <w:sz w:val="24"/>
          <w:szCs w:val="24"/>
        </w:rPr>
      </w:pPr>
    </w:p>
    <w:p w14:paraId="2514795A" w14:textId="33CE92A6" w:rsidR="0053619F" w:rsidRPr="00D0230E" w:rsidRDefault="0053619F" w:rsidP="00253A45">
      <w:pPr>
        <w:spacing w:line="360" w:lineRule="auto"/>
        <w:jc w:val="center"/>
        <w:rPr>
          <w:rFonts w:ascii="Times New Roman" w:hAnsi="Times New Roman" w:cs="Times New Roman"/>
          <w:b/>
          <w:bCs/>
          <w:sz w:val="24"/>
          <w:szCs w:val="24"/>
        </w:rPr>
      </w:pPr>
      <w:r w:rsidRPr="00D0230E">
        <w:rPr>
          <w:rFonts w:ascii="Times New Roman" w:hAnsi="Times New Roman" w:cs="Times New Roman"/>
          <w:b/>
          <w:bCs/>
          <w:sz w:val="24"/>
          <w:szCs w:val="24"/>
        </w:rPr>
        <w:t>M</w:t>
      </w:r>
      <w:r w:rsidR="00253A45">
        <w:rPr>
          <w:rFonts w:ascii="Times New Roman" w:hAnsi="Times New Roman" w:cs="Times New Roman"/>
          <w:b/>
          <w:bCs/>
          <w:sz w:val="24"/>
          <w:szCs w:val="24"/>
        </w:rPr>
        <w:t>AINTENANCE AND SUPPORT</w:t>
      </w:r>
    </w:p>
    <w:p w14:paraId="2FB039E5" w14:textId="77777777" w:rsidR="00BE2145" w:rsidRDefault="0053619F" w:rsidP="00BE2145">
      <w:pPr>
        <w:spacing w:line="360" w:lineRule="auto"/>
        <w:rPr>
          <w:rFonts w:ascii="Times New Roman" w:hAnsi="Times New Roman" w:cs="Times New Roman"/>
          <w:b/>
          <w:bCs/>
          <w:sz w:val="24"/>
          <w:szCs w:val="24"/>
        </w:rPr>
      </w:pPr>
      <w:r w:rsidRPr="00D0230E">
        <w:rPr>
          <w:rFonts w:ascii="Times New Roman" w:hAnsi="Times New Roman" w:cs="Times New Roman"/>
          <w:b/>
          <w:bCs/>
          <w:sz w:val="24"/>
          <w:szCs w:val="24"/>
        </w:rPr>
        <w:t>Guidelines for System Maintenance and Support</w:t>
      </w:r>
    </w:p>
    <w:p w14:paraId="171BF06C" w14:textId="6F3A6E8E" w:rsidR="0053619F" w:rsidRPr="00BE2145" w:rsidRDefault="0053619F" w:rsidP="00BE2145">
      <w:pPr>
        <w:spacing w:line="360" w:lineRule="auto"/>
        <w:ind w:firstLine="720"/>
        <w:rPr>
          <w:rFonts w:ascii="Times New Roman" w:hAnsi="Times New Roman" w:cs="Times New Roman"/>
          <w:b/>
          <w:bCs/>
          <w:sz w:val="24"/>
          <w:szCs w:val="24"/>
        </w:rPr>
      </w:pPr>
      <w:r w:rsidRPr="00D0230E">
        <w:rPr>
          <w:rFonts w:ascii="Times New Roman" w:hAnsi="Times New Roman" w:cs="Times New Roman"/>
          <w:sz w:val="24"/>
          <w:szCs w:val="24"/>
        </w:rPr>
        <w:t>Regular maintenance will be performed to ensure that the system remains secure, reliable, and efficient. This includes monitoring server performance, ensuring database integrity, and validating that the booking process functions correctly. Scheduled downtime for maintenance will be communicated to users in advance.</w:t>
      </w:r>
    </w:p>
    <w:p w14:paraId="2BD0A8D9" w14:textId="77777777" w:rsidR="00BE2145" w:rsidRDefault="0053619F" w:rsidP="00BE2145">
      <w:pPr>
        <w:spacing w:line="360" w:lineRule="auto"/>
        <w:rPr>
          <w:rFonts w:ascii="Times New Roman" w:hAnsi="Times New Roman" w:cs="Times New Roman"/>
          <w:sz w:val="24"/>
          <w:szCs w:val="24"/>
        </w:rPr>
      </w:pPr>
      <w:r w:rsidRPr="00D0230E">
        <w:rPr>
          <w:rFonts w:ascii="Times New Roman" w:hAnsi="Times New Roman" w:cs="Times New Roman"/>
          <w:b/>
          <w:bCs/>
          <w:sz w:val="24"/>
          <w:szCs w:val="24"/>
        </w:rPr>
        <w:t>Procedures for Handling Software Updates, Patches, and Bug Fixes</w:t>
      </w:r>
    </w:p>
    <w:p w14:paraId="724CCB4B" w14:textId="70D4B92B" w:rsidR="0053619F" w:rsidRPr="00BE2145" w:rsidRDefault="0053619F" w:rsidP="00BE2145">
      <w:pPr>
        <w:spacing w:line="360" w:lineRule="auto"/>
        <w:ind w:firstLine="720"/>
        <w:jc w:val="both"/>
        <w:rPr>
          <w:rFonts w:ascii="Times New Roman" w:hAnsi="Times New Roman" w:cs="Times New Roman"/>
          <w:sz w:val="24"/>
          <w:szCs w:val="24"/>
        </w:rPr>
      </w:pPr>
      <w:r w:rsidRPr="00D0230E">
        <w:rPr>
          <w:rFonts w:ascii="Times New Roman" w:hAnsi="Times New Roman" w:cs="Times New Roman"/>
          <w:sz w:val="24"/>
          <w:szCs w:val="24"/>
        </w:rPr>
        <w:t>All updates and patches are first applied in a testing environment to validate compatibility and stability before being deployed to the live system. Bug reports are logged and categorized by severity. Critical issues are addressed immediately, while minor issues and enhancements are scheduled into regular update cycles.</w:t>
      </w:r>
    </w:p>
    <w:p w14:paraId="4E89AF69" w14:textId="77777777" w:rsidR="00BE2145" w:rsidRDefault="0053619F" w:rsidP="00D83FD2">
      <w:pPr>
        <w:spacing w:line="360" w:lineRule="auto"/>
        <w:rPr>
          <w:rFonts w:ascii="Times New Roman" w:hAnsi="Times New Roman" w:cs="Times New Roman"/>
          <w:b/>
          <w:bCs/>
          <w:sz w:val="24"/>
          <w:szCs w:val="24"/>
        </w:rPr>
      </w:pPr>
      <w:r w:rsidRPr="00D0230E">
        <w:rPr>
          <w:rFonts w:ascii="Times New Roman" w:hAnsi="Times New Roman" w:cs="Times New Roman"/>
          <w:b/>
          <w:bCs/>
          <w:sz w:val="24"/>
          <w:szCs w:val="24"/>
        </w:rPr>
        <w:t>Escalation Process for Resolving Issues</w:t>
      </w:r>
    </w:p>
    <w:p w14:paraId="27593641" w14:textId="5B2250FC" w:rsidR="00A159DE" w:rsidRPr="00D0230E" w:rsidRDefault="0053619F" w:rsidP="00BE2145">
      <w:pPr>
        <w:spacing w:line="360" w:lineRule="auto"/>
        <w:ind w:firstLine="720"/>
        <w:jc w:val="both"/>
        <w:rPr>
          <w:rFonts w:ascii="Times New Roman" w:hAnsi="Times New Roman" w:cs="Times New Roman"/>
          <w:sz w:val="24"/>
          <w:szCs w:val="24"/>
        </w:rPr>
      </w:pPr>
      <w:r w:rsidRPr="00D0230E">
        <w:rPr>
          <w:rFonts w:ascii="Times New Roman" w:hAnsi="Times New Roman" w:cs="Times New Roman"/>
          <w:sz w:val="24"/>
          <w:szCs w:val="24"/>
        </w:rPr>
        <w:t>In the event of a system issue, support staff will provide first-level troubleshooting. If the problem cannot be resolved, the issue is escalated to the system administrator for advanced diagnosis. For critical or recurring problems, the matter is forwarded to the development team for permanent fixes. This structured escalation process ensures that issues are resolved efficiently and with minimal impact on system availability.</w:t>
      </w:r>
    </w:p>
    <w:p w14:paraId="1E22BA4F" w14:textId="32F8DEB7" w:rsidR="00A159DE" w:rsidRPr="00D0230E" w:rsidRDefault="00A159DE" w:rsidP="00253A45">
      <w:pPr>
        <w:spacing w:line="360" w:lineRule="auto"/>
        <w:jc w:val="center"/>
        <w:rPr>
          <w:rFonts w:ascii="Times New Roman" w:hAnsi="Times New Roman" w:cs="Times New Roman"/>
          <w:b/>
          <w:bCs/>
          <w:sz w:val="24"/>
          <w:szCs w:val="24"/>
        </w:rPr>
      </w:pPr>
      <w:r w:rsidRPr="00D0230E">
        <w:rPr>
          <w:rFonts w:ascii="Times New Roman" w:hAnsi="Times New Roman" w:cs="Times New Roman"/>
          <w:b/>
          <w:bCs/>
          <w:sz w:val="24"/>
          <w:szCs w:val="24"/>
        </w:rPr>
        <w:t>R</w:t>
      </w:r>
      <w:r w:rsidR="00253A45">
        <w:rPr>
          <w:rFonts w:ascii="Times New Roman" w:hAnsi="Times New Roman" w:cs="Times New Roman"/>
          <w:b/>
          <w:bCs/>
          <w:sz w:val="24"/>
          <w:szCs w:val="24"/>
        </w:rPr>
        <w:t>EVISION HISTORY</w:t>
      </w:r>
    </w:p>
    <w:tbl>
      <w:tblPr>
        <w:tblStyle w:val="TableGrid"/>
        <w:tblW w:w="0" w:type="auto"/>
        <w:tblLook w:val="04A0" w:firstRow="1" w:lastRow="0" w:firstColumn="1" w:lastColumn="0" w:noHBand="0" w:noVBand="1"/>
      </w:tblPr>
      <w:tblGrid>
        <w:gridCol w:w="1066"/>
        <w:gridCol w:w="1415"/>
        <w:gridCol w:w="3539"/>
        <w:gridCol w:w="2610"/>
      </w:tblGrid>
      <w:tr w:rsidR="00A159DE" w:rsidRPr="00D0230E" w14:paraId="034793CD" w14:textId="77777777" w:rsidTr="00A159DE">
        <w:tc>
          <w:tcPr>
            <w:tcW w:w="1075" w:type="dxa"/>
          </w:tcPr>
          <w:p w14:paraId="45CBABF1" w14:textId="50F002BB" w:rsidR="00A159DE" w:rsidRPr="00D0230E" w:rsidRDefault="00A159DE" w:rsidP="00D83FD2">
            <w:pPr>
              <w:spacing w:line="360" w:lineRule="auto"/>
              <w:jc w:val="center"/>
              <w:rPr>
                <w:rFonts w:ascii="Times New Roman" w:hAnsi="Times New Roman" w:cs="Times New Roman"/>
                <w:b/>
                <w:bCs/>
                <w:sz w:val="24"/>
                <w:szCs w:val="24"/>
                <w:lang w:val="en-US"/>
              </w:rPr>
            </w:pPr>
            <w:r w:rsidRPr="00D0230E">
              <w:rPr>
                <w:rFonts w:ascii="Times New Roman" w:hAnsi="Times New Roman" w:cs="Times New Roman"/>
                <w:b/>
                <w:bCs/>
                <w:sz w:val="24"/>
                <w:szCs w:val="24"/>
              </w:rPr>
              <w:t>Version</w:t>
            </w:r>
          </w:p>
        </w:tc>
        <w:tc>
          <w:tcPr>
            <w:tcW w:w="1530" w:type="dxa"/>
          </w:tcPr>
          <w:p w14:paraId="31901378" w14:textId="3CF79F58" w:rsidR="00A159DE" w:rsidRPr="00D0230E" w:rsidRDefault="00A159DE" w:rsidP="00D83FD2">
            <w:pPr>
              <w:spacing w:line="360" w:lineRule="auto"/>
              <w:jc w:val="center"/>
              <w:rPr>
                <w:rFonts w:ascii="Times New Roman" w:hAnsi="Times New Roman" w:cs="Times New Roman"/>
                <w:b/>
                <w:bCs/>
                <w:sz w:val="24"/>
                <w:szCs w:val="24"/>
                <w:lang w:val="en-US"/>
              </w:rPr>
            </w:pPr>
            <w:r w:rsidRPr="00D0230E">
              <w:rPr>
                <w:rFonts w:ascii="Times New Roman" w:hAnsi="Times New Roman" w:cs="Times New Roman"/>
                <w:b/>
                <w:bCs/>
                <w:sz w:val="24"/>
                <w:szCs w:val="24"/>
              </w:rPr>
              <w:t>Date</w:t>
            </w:r>
          </w:p>
        </w:tc>
        <w:tc>
          <w:tcPr>
            <w:tcW w:w="3870" w:type="dxa"/>
          </w:tcPr>
          <w:p w14:paraId="7F47B10A" w14:textId="39749AEF" w:rsidR="00A159DE" w:rsidRPr="00D0230E" w:rsidRDefault="00A159DE" w:rsidP="00D83FD2">
            <w:pPr>
              <w:spacing w:line="360" w:lineRule="auto"/>
              <w:jc w:val="center"/>
              <w:rPr>
                <w:rFonts w:ascii="Times New Roman" w:hAnsi="Times New Roman" w:cs="Times New Roman"/>
                <w:b/>
                <w:bCs/>
                <w:sz w:val="24"/>
                <w:szCs w:val="24"/>
                <w:lang w:val="en-US"/>
              </w:rPr>
            </w:pPr>
            <w:r w:rsidRPr="00D0230E">
              <w:rPr>
                <w:rFonts w:ascii="Times New Roman" w:hAnsi="Times New Roman" w:cs="Times New Roman"/>
                <w:b/>
                <w:bCs/>
                <w:sz w:val="24"/>
                <w:szCs w:val="24"/>
              </w:rPr>
              <w:t>Description of Changes</w:t>
            </w:r>
          </w:p>
        </w:tc>
        <w:tc>
          <w:tcPr>
            <w:tcW w:w="2875" w:type="dxa"/>
          </w:tcPr>
          <w:p w14:paraId="7C5FD3A6" w14:textId="52162EAE" w:rsidR="00A159DE" w:rsidRPr="00D0230E" w:rsidRDefault="00A159DE" w:rsidP="00D83FD2">
            <w:pPr>
              <w:spacing w:line="360" w:lineRule="auto"/>
              <w:jc w:val="center"/>
              <w:rPr>
                <w:rFonts w:ascii="Times New Roman" w:hAnsi="Times New Roman" w:cs="Times New Roman"/>
                <w:b/>
                <w:bCs/>
                <w:sz w:val="24"/>
                <w:szCs w:val="24"/>
                <w:lang w:val="en-US"/>
              </w:rPr>
            </w:pPr>
            <w:r w:rsidRPr="00D0230E">
              <w:rPr>
                <w:rFonts w:ascii="Times New Roman" w:hAnsi="Times New Roman" w:cs="Times New Roman"/>
                <w:b/>
                <w:bCs/>
                <w:sz w:val="24"/>
                <w:szCs w:val="24"/>
              </w:rPr>
              <w:t>Author</w:t>
            </w:r>
          </w:p>
        </w:tc>
      </w:tr>
      <w:tr w:rsidR="00A159DE" w:rsidRPr="00D0230E" w14:paraId="1F4F0636" w14:textId="77777777" w:rsidTr="001B7E42">
        <w:trPr>
          <w:trHeight w:val="665"/>
        </w:trPr>
        <w:tc>
          <w:tcPr>
            <w:tcW w:w="1075" w:type="dxa"/>
          </w:tcPr>
          <w:p w14:paraId="6BFDC2C3" w14:textId="67850144" w:rsidR="00A159DE" w:rsidRPr="00D0230E" w:rsidRDefault="00A159DE" w:rsidP="00D83FD2">
            <w:pPr>
              <w:spacing w:line="360" w:lineRule="auto"/>
              <w:rPr>
                <w:rFonts w:ascii="Times New Roman" w:hAnsi="Times New Roman" w:cs="Times New Roman"/>
                <w:sz w:val="24"/>
                <w:szCs w:val="24"/>
                <w:lang w:val="en-US"/>
              </w:rPr>
            </w:pPr>
            <w:r w:rsidRPr="00D0230E">
              <w:rPr>
                <w:rFonts w:ascii="Times New Roman" w:hAnsi="Times New Roman" w:cs="Times New Roman"/>
                <w:sz w:val="24"/>
                <w:szCs w:val="24"/>
              </w:rPr>
              <w:t>1.0</w:t>
            </w:r>
          </w:p>
        </w:tc>
        <w:tc>
          <w:tcPr>
            <w:tcW w:w="1530" w:type="dxa"/>
          </w:tcPr>
          <w:p w14:paraId="0125A1E4" w14:textId="4781A1E4" w:rsidR="00A159DE" w:rsidRPr="00D0230E" w:rsidRDefault="00A159DE" w:rsidP="00D83FD2">
            <w:pPr>
              <w:spacing w:line="360" w:lineRule="auto"/>
              <w:rPr>
                <w:rFonts w:ascii="Times New Roman" w:hAnsi="Times New Roman" w:cs="Times New Roman"/>
                <w:sz w:val="24"/>
                <w:szCs w:val="24"/>
                <w:lang w:val="en-US"/>
              </w:rPr>
            </w:pPr>
            <w:r w:rsidRPr="00D0230E">
              <w:rPr>
                <w:rFonts w:ascii="Times New Roman" w:hAnsi="Times New Roman" w:cs="Times New Roman"/>
                <w:sz w:val="24"/>
                <w:szCs w:val="24"/>
              </w:rPr>
              <w:t>2025-07-20</w:t>
            </w:r>
          </w:p>
        </w:tc>
        <w:tc>
          <w:tcPr>
            <w:tcW w:w="3870" w:type="dxa"/>
          </w:tcPr>
          <w:p w14:paraId="1BC0535D" w14:textId="489B08DD" w:rsidR="00A159DE" w:rsidRPr="00D0230E" w:rsidRDefault="00A159DE" w:rsidP="00D83FD2">
            <w:pPr>
              <w:spacing w:line="360" w:lineRule="auto"/>
              <w:rPr>
                <w:rFonts w:ascii="Times New Roman" w:hAnsi="Times New Roman" w:cs="Times New Roman"/>
                <w:sz w:val="24"/>
                <w:szCs w:val="24"/>
                <w:lang w:val="en-US"/>
              </w:rPr>
            </w:pPr>
            <w:r w:rsidRPr="00D0230E">
              <w:rPr>
                <w:rFonts w:ascii="Times New Roman" w:hAnsi="Times New Roman" w:cs="Times New Roman"/>
                <w:sz w:val="24"/>
                <w:szCs w:val="24"/>
              </w:rPr>
              <w:t>Initial draft of Design Documentation</w:t>
            </w:r>
          </w:p>
        </w:tc>
        <w:tc>
          <w:tcPr>
            <w:tcW w:w="2875" w:type="dxa"/>
          </w:tcPr>
          <w:p w14:paraId="3C4ADEB8" w14:textId="6886C245" w:rsidR="00A159DE" w:rsidRPr="00D0230E" w:rsidRDefault="00A159DE" w:rsidP="00D83FD2">
            <w:pPr>
              <w:spacing w:line="360" w:lineRule="auto"/>
              <w:rPr>
                <w:rFonts w:ascii="Times New Roman" w:hAnsi="Times New Roman" w:cs="Times New Roman"/>
                <w:sz w:val="24"/>
                <w:szCs w:val="24"/>
                <w:lang w:val="en-US"/>
              </w:rPr>
            </w:pPr>
            <w:r w:rsidRPr="00D0230E">
              <w:rPr>
                <w:rFonts w:ascii="Times New Roman" w:hAnsi="Times New Roman" w:cs="Times New Roman"/>
                <w:sz w:val="24"/>
                <w:szCs w:val="24"/>
                <w:lang w:val="en-US"/>
              </w:rPr>
              <w:t>John Maverick B. Albania</w:t>
            </w:r>
          </w:p>
        </w:tc>
      </w:tr>
      <w:tr w:rsidR="00A159DE" w:rsidRPr="00D0230E" w14:paraId="7A08ACC6" w14:textId="77777777" w:rsidTr="00A159DE">
        <w:tc>
          <w:tcPr>
            <w:tcW w:w="10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0"/>
            </w:tblGrid>
            <w:tr w:rsidR="00A159DE" w:rsidRPr="00D0230E" w14:paraId="67F6BDD1" w14:textId="77777777">
              <w:trPr>
                <w:tblCellSpacing w:w="15" w:type="dxa"/>
              </w:trPr>
              <w:tc>
                <w:tcPr>
                  <w:tcW w:w="0" w:type="auto"/>
                  <w:vAlign w:val="center"/>
                  <w:hideMark/>
                </w:tcPr>
                <w:p w14:paraId="4D4EED69" w14:textId="77777777" w:rsidR="00A159DE" w:rsidRPr="00D0230E" w:rsidRDefault="00A159DE" w:rsidP="00D83FD2">
                  <w:pPr>
                    <w:spacing w:after="0" w:line="360" w:lineRule="auto"/>
                    <w:rPr>
                      <w:rFonts w:ascii="Times New Roman" w:hAnsi="Times New Roman" w:cs="Times New Roman"/>
                      <w:sz w:val="24"/>
                      <w:szCs w:val="24"/>
                      <w:lang w:val="en-US"/>
                    </w:rPr>
                  </w:pPr>
                  <w:r w:rsidRPr="00D0230E">
                    <w:rPr>
                      <w:rFonts w:ascii="Times New Roman" w:hAnsi="Times New Roman" w:cs="Times New Roman"/>
                      <w:sz w:val="24"/>
                      <w:szCs w:val="24"/>
                      <w:lang w:val="en-US"/>
                    </w:rPr>
                    <w:t>1.1</w:t>
                  </w:r>
                </w:p>
              </w:tc>
            </w:tr>
          </w:tbl>
          <w:p w14:paraId="7FDCF19C" w14:textId="77777777" w:rsidR="00A159DE" w:rsidRPr="00D0230E" w:rsidRDefault="00A159DE" w:rsidP="00D83FD2">
            <w:pPr>
              <w:spacing w:line="360" w:lineRule="auto"/>
              <w:rPr>
                <w:rFonts w:ascii="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59DE" w:rsidRPr="00D0230E" w14:paraId="2D6D8EBF" w14:textId="77777777">
              <w:trPr>
                <w:tblCellSpacing w:w="15" w:type="dxa"/>
              </w:trPr>
              <w:tc>
                <w:tcPr>
                  <w:tcW w:w="0" w:type="auto"/>
                  <w:vAlign w:val="center"/>
                  <w:hideMark/>
                </w:tcPr>
                <w:p w14:paraId="5A2DE315" w14:textId="77777777" w:rsidR="00A159DE" w:rsidRPr="00D0230E" w:rsidRDefault="00A159DE" w:rsidP="00D83FD2">
                  <w:pPr>
                    <w:spacing w:after="0" w:line="360" w:lineRule="auto"/>
                    <w:rPr>
                      <w:rFonts w:ascii="Times New Roman" w:hAnsi="Times New Roman" w:cs="Times New Roman"/>
                      <w:sz w:val="24"/>
                      <w:szCs w:val="24"/>
                      <w:lang w:val="en-US"/>
                    </w:rPr>
                  </w:pPr>
                </w:p>
              </w:tc>
            </w:tr>
          </w:tbl>
          <w:p w14:paraId="35ADFAD1" w14:textId="77777777" w:rsidR="00A159DE" w:rsidRPr="00D0230E" w:rsidRDefault="00A159DE" w:rsidP="00D83FD2">
            <w:pPr>
              <w:spacing w:line="360" w:lineRule="auto"/>
              <w:rPr>
                <w:rFonts w:ascii="Times New Roman" w:hAnsi="Times New Roman" w:cs="Times New Roman"/>
                <w:sz w:val="24"/>
                <w:szCs w:val="24"/>
                <w:lang w:val="en-US"/>
              </w:rPr>
            </w:pPr>
          </w:p>
        </w:tc>
        <w:tc>
          <w:tcPr>
            <w:tcW w:w="1530" w:type="dxa"/>
          </w:tcPr>
          <w:p w14:paraId="6E7BFC6A" w14:textId="6D4BFC78" w:rsidR="00A159DE" w:rsidRPr="00D0230E" w:rsidRDefault="00A159DE" w:rsidP="00D83FD2">
            <w:pPr>
              <w:spacing w:line="360" w:lineRule="auto"/>
              <w:rPr>
                <w:rFonts w:ascii="Times New Roman" w:hAnsi="Times New Roman" w:cs="Times New Roman"/>
                <w:sz w:val="24"/>
                <w:szCs w:val="24"/>
                <w:lang w:val="en-US"/>
              </w:rPr>
            </w:pPr>
            <w:r w:rsidRPr="00D0230E">
              <w:rPr>
                <w:rFonts w:ascii="Times New Roman" w:hAnsi="Times New Roman" w:cs="Times New Roman"/>
                <w:sz w:val="24"/>
                <w:szCs w:val="24"/>
                <w:lang w:val="en-US"/>
              </w:rPr>
              <w:t>2025-07-30</w:t>
            </w:r>
          </w:p>
        </w:tc>
        <w:tc>
          <w:tcPr>
            <w:tcW w:w="3870" w:type="dxa"/>
          </w:tcPr>
          <w:p w14:paraId="258F5C34" w14:textId="658D8615" w:rsidR="00A159DE" w:rsidRPr="00D0230E" w:rsidRDefault="00A159DE" w:rsidP="00D83FD2">
            <w:pPr>
              <w:spacing w:line="360" w:lineRule="auto"/>
              <w:rPr>
                <w:rFonts w:ascii="Times New Roman" w:hAnsi="Times New Roman" w:cs="Times New Roman"/>
                <w:sz w:val="24"/>
                <w:szCs w:val="24"/>
                <w:lang w:val="en-US"/>
              </w:rPr>
            </w:pPr>
            <w:r w:rsidRPr="00D0230E">
              <w:rPr>
                <w:rFonts w:ascii="Times New Roman" w:hAnsi="Times New Roman" w:cs="Times New Roman"/>
                <w:sz w:val="24"/>
                <w:szCs w:val="24"/>
              </w:rPr>
              <w:t>Added Database Design and DFD diagrams</w:t>
            </w:r>
          </w:p>
        </w:tc>
        <w:tc>
          <w:tcPr>
            <w:tcW w:w="2875" w:type="dxa"/>
          </w:tcPr>
          <w:p w14:paraId="07D10DBC" w14:textId="5B0798FE" w:rsidR="00A159DE" w:rsidRPr="00D0230E" w:rsidRDefault="00A159DE" w:rsidP="00D83FD2">
            <w:pPr>
              <w:spacing w:line="360" w:lineRule="auto"/>
              <w:rPr>
                <w:rFonts w:ascii="Times New Roman" w:hAnsi="Times New Roman" w:cs="Times New Roman"/>
                <w:sz w:val="24"/>
                <w:szCs w:val="24"/>
                <w:lang w:val="en-US"/>
              </w:rPr>
            </w:pPr>
            <w:r w:rsidRPr="00D0230E">
              <w:rPr>
                <w:rFonts w:ascii="Times New Roman" w:hAnsi="Times New Roman" w:cs="Times New Roman"/>
                <w:sz w:val="24"/>
                <w:szCs w:val="24"/>
                <w:lang w:val="en-US"/>
              </w:rPr>
              <w:t>John Maverick B. Albania</w:t>
            </w:r>
          </w:p>
        </w:tc>
      </w:tr>
      <w:tr w:rsidR="00A159DE" w:rsidRPr="00D0230E" w14:paraId="1D0EB55B" w14:textId="77777777" w:rsidTr="00A159DE">
        <w:tc>
          <w:tcPr>
            <w:tcW w:w="1075" w:type="dxa"/>
          </w:tcPr>
          <w:p w14:paraId="6C0F7FFA" w14:textId="2A2385D0" w:rsidR="00A159DE" w:rsidRPr="00D0230E" w:rsidRDefault="00A159DE" w:rsidP="00D83FD2">
            <w:pPr>
              <w:spacing w:line="360" w:lineRule="auto"/>
              <w:rPr>
                <w:rFonts w:ascii="Times New Roman" w:hAnsi="Times New Roman" w:cs="Times New Roman"/>
                <w:sz w:val="24"/>
                <w:szCs w:val="24"/>
                <w:lang w:val="en-US"/>
              </w:rPr>
            </w:pPr>
            <w:r w:rsidRPr="00D0230E">
              <w:rPr>
                <w:rFonts w:ascii="Times New Roman" w:hAnsi="Times New Roman" w:cs="Times New Roman"/>
                <w:sz w:val="24"/>
                <w:szCs w:val="24"/>
              </w:rPr>
              <w:t>1.2</w:t>
            </w:r>
          </w:p>
        </w:tc>
        <w:tc>
          <w:tcPr>
            <w:tcW w:w="1530" w:type="dxa"/>
          </w:tcPr>
          <w:p w14:paraId="29AD9B73" w14:textId="4148757A" w:rsidR="00A159DE" w:rsidRPr="00D0230E" w:rsidRDefault="00A159DE" w:rsidP="00D83FD2">
            <w:pPr>
              <w:spacing w:line="360" w:lineRule="auto"/>
              <w:rPr>
                <w:rFonts w:ascii="Times New Roman" w:hAnsi="Times New Roman" w:cs="Times New Roman"/>
                <w:sz w:val="24"/>
                <w:szCs w:val="24"/>
                <w:lang w:val="en-US"/>
              </w:rPr>
            </w:pPr>
            <w:r w:rsidRPr="00D0230E">
              <w:rPr>
                <w:rFonts w:ascii="Times New Roman" w:hAnsi="Times New Roman" w:cs="Times New Roman"/>
                <w:sz w:val="24"/>
                <w:szCs w:val="24"/>
                <w:lang w:val="en-US"/>
              </w:rPr>
              <w:t>2025-08-15</w:t>
            </w:r>
          </w:p>
        </w:tc>
        <w:tc>
          <w:tcPr>
            <w:tcW w:w="3870" w:type="dxa"/>
          </w:tcPr>
          <w:p w14:paraId="0431478C" w14:textId="35DB04CE" w:rsidR="00A159DE" w:rsidRPr="00D0230E" w:rsidRDefault="00A159DE" w:rsidP="00D83FD2">
            <w:pPr>
              <w:spacing w:line="360" w:lineRule="auto"/>
              <w:rPr>
                <w:rFonts w:ascii="Times New Roman" w:hAnsi="Times New Roman" w:cs="Times New Roman"/>
                <w:sz w:val="24"/>
                <w:szCs w:val="24"/>
                <w:lang w:val="en-US"/>
              </w:rPr>
            </w:pPr>
            <w:r w:rsidRPr="00D0230E">
              <w:rPr>
                <w:rFonts w:ascii="Times New Roman" w:hAnsi="Times New Roman" w:cs="Times New Roman"/>
                <w:sz w:val="24"/>
                <w:szCs w:val="24"/>
              </w:rPr>
              <w:t>Completed Security, Performance, and Deployment sections</w:t>
            </w:r>
          </w:p>
        </w:tc>
        <w:tc>
          <w:tcPr>
            <w:tcW w:w="2875" w:type="dxa"/>
          </w:tcPr>
          <w:p w14:paraId="7192853F" w14:textId="0407576E" w:rsidR="00A159DE" w:rsidRPr="00D0230E" w:rsidRDefault="00A159DE" w:rsidP="00D83FD2">
            <w:pPr>
              <w:spacing w:line="360" w:lineRule="auto"/>
              <w:rPr>
                <w:rFonts w:ascii="Times New Roman" w:hAnsi="Times New Roman" w:cs="Times New Roman"/>
                <w:sz w:val="24"/>
                <w:szCs w:val="24"/>
                <w:lang w:val="en-US"/>
              </w:rPr>
            </w:pPr>
            <w:r w:rsidRPr="00D0230E">
              <w:rPr>
                <w:rFonts w:ascii="Times New Roman" w:hAnsi="Times New Roman" w:cs="Times New Roman"/>
                <w:sz w:val="24"/>
                <w:szCs w:val="24"/>
                <w:lang w:val="en-US"/>
              </w:rPr>
              <w:t>John Maverick B. Albania</w:t>
            </w:r>
          </w:p>
        </w:tc>
      </w:tr>
    </w:tbl>
    <w:p w14:paraId="70FAC54F" w14:textId="77777777" w:rsidR="00731D01" w:rsidRPr="00D0230E" w:rsidRDefault="00731D01" w:rsidP="00D83FD2">
      <w:pPr>
        <w:spacing w:line="360" w:lineRule="auto"/>
        <w:rPr>
          <w:rFonts w:ascii="Times New Roman" w:hAnsi="Times New Roman" w:cs="Times New Roman"/>
          <w:b/>
          <w:bCs/>
          <w:sz w:val="24"/>
          <w:szCs w:val="24"/>
          <w:lang w:val="en-US"/>
        </w:rPr>
      </w:pPr>
    </w:p>
    <w:p w14:paraId="76D5F4A9" w14:textId="54C3BB1B" w:rsidR="00731D01" w:rsidRPr="00D0230E" w:rsidRDefault="00BE2145" w:rsidP="00BE2145">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Table 1: Revision History</w:t>
      </w:r>
    </w:p>
    <w:p w14:paraId="10CEE387" w14:textId="0440FCC7" w:rsidR="00A159DE" w:rsidRPr="00D0230E" w:rsidRDefault="00253A45" w:rsidP="00253A45">
      <w:pPr>
        <w:tabs>
          <w:tab w:val="center" w:pos="4680"/>
          <w:tab w:val="left" w:pos="5461"/>
        </w:tabs>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APPENDIX</w:t>
      </w:r>
    </w:p>
    <w:p w14:paraId="6BFB7088" w14:textId="77777777" w:rsidR="00A159DE" w:rsidRPr="00D0230E" w:rsidRDefault="00A159DE" w:rsidP="00BE2145">
      <w:pPr>
        <w:spacing w:line="360" w:lineRule="auto"/>
        <w:ind w:firstLine="360"/>
        <w:jc w:val="both"/>
        <w:rPr>
          <w:rFonts w:ascii="Times New Roman" w:hAnsi="Times New Roman" w:cs="Times New Roman"/>
          <w:sz w:val="24"/>
          <w:szCs w:val="24"/>
          <w:lang w:val="en-US"/>
        </w:rPr>
      </w:pPr>
      <w:r w:rsidRPr="00D0230E">
        <w:rPr>
          <w:rFonts w:ascii="Times New Roman" w:hAnsi="Times New Roman" w:cs="Times New Roman"/>
          <w:sz w:val="24"/>
          <w:szCs w:val="24"/>
          <w:lang w:val="en-US"/>
        </w:rPr>
        <w:t>The appendix includes supporting documentation that complements the design specification:</w:t>
      </w:r>
    </w:p>
    <w:p w14:paraId="2818FDFB" w14:textId="1F97D3D4" w:rsidR="00A159DE" w:rsidRPr="00D0230E" w:rsidRDefault="00A159DE" w:rsidP="00BE2145">
      <w:pPr>
        <w:pStyle w:val="ListParagraph"/>
        <w:numPr>
          <w:ilvl w:val="0"/>
          <w:numId w:val="33"/>
        </w:numPr>
        <w:spacing w:line="360" w:lineRule="auto"/>
        <w:jc w:val="both"/>
        <w:rPr>
          <w:rFonts w:ascii="Times New Roman" w:hAnsi="Times New Roman" w:cs="Times New Roman"/>
          <w:sz w:val="24"/>
          <w:szCs w:val="24"/>
          <w:lang w:val="en-US"/>
        </w:rPr>
      </w:pPr>
      <w:r w:rsidRPr="00D0230E">
        <w:rPr>
          <w:rFonts w:ascii="Times New Roman" w:hAnsi="Times New Roman" w:cs="Times New Roman"/>
          <w:b/>
          <w:bCs/>
          <w:sz w:val="24"/>
          <w:szCs w:val="24"/>
          <w:lang w:val="en-US"/>
        </w:rPr>
        <w:t>Diagrams:</w:t>
      </w:r>
      <w:r w:rsidRPr="00D0230E">
        <w:rPr>
          <w:rFonts w:ascii="Times New Roman" w:hAnsi="Times New Roman" w:cs="Times New Roman"/>
          <w:sz w:val="24"/>
          <w:szCs w:val="24"/>
          <w:lang w:val="en-US"/>
        </w:rPr>
        <w:t xml:space="preserve"> Entity-Relationship Diagram ERD, Data Flow Diagrams DFDs, Component Diagram, and User Interface mockups.</w:t>
      </w:r>
    </w:p>
    <w:p w14:paraId="61D4414D" w14:textId="77777777" w:rsidR="00A159DE" w:rsidRPr="00D0230E" w:rsidRDefault="00A159DE" w:rsidP="00BE2145">
      <w:pPr>
        <w:pStyle w:val="ListParagraph"/>
        <w:numPr>
          <w:ilvl w:val="0"/>
          <w:numId w:val="33"/>
        </w:numPr>
        <w:spacing w:line="360" w:lineRule="auto"/>
        <w:jc w:val="both"/>
        <w:rPr>
          <w:rFonts w:ascii="Times New Roman" w:hAnsi="Times New Roman" w:cs="Times New Roman"/>
          <w:sz w:val="24"/>
          <w:szCs w:val="24"/>
          <w:lang w:val="en-US"/>
        </w:rPr>
      </w:pPr>
      <w:r w:rsidRPr="00D0230E">
        <w:rPr>
          <w:rFonts w:ascii="Times New Roman" w:hAnsi="Times New Roman" w:cs="Times New Roman"/>
          <w:b/>
          <w:bCs/>
          <w:sz w:val="24"/>
          <w:szCs w:val="24"/>
          <w:lang w:val="en-US"/>
        </w:rPr>
        <w:t>Reference Materials</w:t>
      </w:r>
      <w:r w:rsidRPr="00D0230E">
        <w:rPr>
          <w:rFonts w:ascii="Times New Roman" w:hAnsi="Times New Roman" w:cs="Times New Roman"/>
          <w:sz w:val="24"/>
          <w:szCs w:val="24"/>
          <w:lang w:val="en-US"/>
        </w:rPr>
        <w:t>: Project Proposal, Requirement Specification Document, and research materials related to event booking systems.</w:t>
      </w:r>
    </w:p>
    <w:p w14:paraId="26DA0CE1" w14:textId="77777777" w:rsidR="00A159DE" w:rsidRPr="00D0230E" w:rsidRDefault="00A159DE" w:rsidP="00BE2145">
      <w:pPr>
        <w:pStyle w:val="ListParagraph"/>
        <w:numPr>
          <w:ilvl w:val="0"/>
          <w:numId w:val="33"/>
        </w:numPr>
        <w:spacing w:line="360" w:lineRule="auto"/>
        <w:jc w:val="both"/>
        <w:rPr>
          <w:rFonts w:ascii="Times New Roman" w:hAnsi="Times New Roman" w:cs="Times New Roman"/>
          <w:sz w:val="24"/>
          <w:szCs w:val="24"/>
          <w:lang w:val="en-US"/>
        </w:rPr>
      </w:pPr>
      <w:r w:rsidRPr="00D0230E">
        <w:rPr>
          <w:rFonts w:ascii="Times New Roman" w:hAnsi="Times New Roman" w:cs="Times New Roman"/>
          <w:b/>
          <w:bCs/>
          <w:sz w:val="24"/>
          <w:szCs w:val="24"/>
          <w:lang w:val="en-US"/>
        </w:rPr>
        <w:t>Tables and Screenshots</w:t>
      </w:r>
      <w:r w:rsidRPr="00D0230E">
        <w:rPr>
          <w:rFonts w:ascii="Times New Roman" w:hAnsi="Times New Roman" w:cs="Times New Roman"/>
          <w:sz w:val="24"/>
          <w:szCs w:val="24"/>
          <w:lang w:val="en-US"/>
        </w:rPr>
        <w:t>: Database schema tables, system wireframes, and performance test plans.</w:t>
      </w:r>
    </w:p>
    <w:p w14:paraId="01C522DD" w14:textId="6FE297BE" w:rsidR="0058518F" w:rsidRPr="00D0230E" w:rsidRDefault="0058518F" w:rsidP="00D83FD2">
      <w:pPr>
        <w:spacing w:line="360" w:lineRule="auto"/>
        <w:rPr>
          <w:rFonts w:ascii="Times New Roman" w:hAnsi="Times New Roman" w:cs="Times New Roman"/>
          <w:b/>
          <w:bCs/>
          <w:sz w:val="24"/>
          <w:szCs w:val="24"/>
          <w:lang w:val="en-US"/>
        </w:rPr>
      </w:pPr>
    </w:p>
    <w:p w14:paraId="4C339EA8" w14:textId="08E99C41" w:rsidR="0058518F" w:rsidRPr="00D0230E" w:rsidRDefault="0058518F" w:rsidP="00D83FD2">
      <w:pPr>
        <w:spacing w:line="360" w:lineRule="auto"/>
        <w:rPr>
          <w:rFonts w:ascii="Times New Roman" w:hAnsi="Times New Roman" w:cs="Times New Roman"/>
          <w:sz w:val="24"/>
          <w:szCs w:val="24"/>
          <w:lang w:val="en-US"/>
        </w:rPr>
      </w:pPr>
    </w:p>
    <w:p w14:paraId="21B28362" w14:textId="12F11D22" w:rsidR="0058518F" w:rsidRPr="00D0230E" w:rsidRDefault="0058518F" w:rsidP="00D83FD2">
      <w:pPr>
        <w:spacing w:line="360" w:lineRule="auto"/>
        <w:rPr>
          <w:rFonts w:ascii="Times New Roman" w:hAnsi="Times New Roman" w:cs="Times New Roman"/>
          <w:sz w:val="24"/>
          <w:szCs w:val="24"/>
          <w:lang w:val="en-US"/>
        </w:rPr>
      </w:pPr>
    </w:p>
    <w:p w14:paraId="49FC8075" w14:textId="77777777" w:rsidR="0058518F" w:rsidRPr="00D0230E" w:rsidRDefault="0058518F" w:rsidP="00D83FD2">
      <w:pPr>
        <w:spacing w:line="360" w:lineRule="auto"/>
        <w:rPr>
          <w:rFonts w:ascii="Times New Roman" w:hAnsi="Times New Roman" w:cs="Times New Roman"/>
          <w:b/>
          <w:bCs/>
          <w:sz w:val="24"/>
          <w:szCs w:val="24"/>
          <w:lang w:val="en-US"/>
        </w:rPr>
      </w:pPr>
    </w:p>
    <w:p w14:paraId="09CE4D73" w14:textId="0A481CFB" w:rsidR="0058518F" w:rsidRPr="00A4430E" w:rsidRDefault="0058518F" w:rsidP="00D83FD2">
      <w:pPr>
        <w:spacing w:line="360" w:lineRule="auto"/>
        <w:rPr>
          <w:rFonts w:ascii="Times New Roman" w:hAnsi="Times New Roman" w:cs="Times New Roman"/>
          <w:sz w:val="24"/>
          <w:szCs w:val="24"/>
          <w:lang w:val="en-US"/>
        </w:rPr>
      </w:pPr>
    </w:p>
    <w:p w14:paraId="28E521B9" w14:textId="77777777" w:rsidR="0058518F" w:rsidRPr="00A4430E" w:rsidRDefault="0058518F" w:rsidP="00D83FD2">
      <w:pPr>
        <w:spacing w:line="360" w:lineRule="auto"/>
        <w:rPr>
          <w:rFonts w:ascii="Times New Roman" w:hAnsi="Times New Roman" w:cs="Times New Roman"/>
          <w:sz w:val="24"/>
          <w:szCs w:val="24"/>
          <w:lang w:val="en-US"/>
        </w:rPr>
      </w:pPr>
    </w:p>
    <w:p w14:paraId="1DC1DC08" w14:textId="0C950A67" w:rsidR="0058518F" w:rsidRPr="00A4430E" w:rsidRDefault="0058518F" w:rsidP="00D83FD2">
      <w:pPr>
        <w:spacing w:line="360" w:lineRule="auto"/>
        <w:rPr>
          <w:rFonts w:ascii="Times New Roman" w:hAnsi="Times New Roman" w:cs="Times New Roman"/>
          <w:sz w:val="24"/>
          <w:szCs w:val="24"/>
          <w:lang w:val="en-US"/>
        </w:rPr>
      </w:pPr>
    </w:p>
    <w:p w14:paraId="5055AD71" w14:textId="77777777" w:rsidR="0058518F" w:rsidRPr="00A4430E" w:rsidRDefault="0058518F" w:rsidP="00D83FD2">
      <w:pPr>
        <w:spacing w:line="360" w:lineRule="auto"/>
        <w:rPr>
          <w:rFonts w:ascii="Times New Roman" w:hAnsi="Times New Roman" w:cs="Times New Roman"/>
          <w:b/>
          <w:bCs/>
          <w:sz w:val="28"/>
          <w:szCs w:val="28"/>
          <w:lang w:val="en-US"/>
        </w:rPr>
      </w:pPr>
    </w:p>
    <w:p w14:paraId="7152C7CB" w14:textId="6EEF805E" w:rsidR="0058518F" w:rsidRPr="00A4430E" w:rsidRDefault="0058518F" w:rsidP="00D83FD2">
      <w:pPr>
        <w:spacing w:line="360" w:lineRule="auto"/>
        <w:rPr>
          <w:rFonts w:ascii="Times New Roman" w:hAnsi="Times New Roman" w:cs="Times New Roman"/>
          <w:sz w:val="24"/>
          <w:szCs w:val="24"/>
          <w:lang w:val="en-US"/>
        </w:rPr>
      </w:pPr>
    </w:p>
    <w:p w14:paraId="10D4431D" w14:textId="2CAC8180" w:rsidR="0058518F" w:rsidRPr="00A4430E" w:rsidRDefault="0058518F" w:rsidP="00D83FD2">
      <w:pPr>
        <w:spacing w:line="360" w:lineRule="auto"/>
        <w:rPr>
          <w:rFonts w:ascii="Times New Roman" w:hAnsi="Times New Roman" w:cs="Times New Roman"/>
          <w:sz w:val="24"/>
          <w:szCs w:val="24"/>
          <w:lang w:val="en-US"/>
        </w:rPr>
      </w:pPr>
    </w:p>
    <w:p w14:paraId="6BA82435" w14:textId="77777777" w:rsidR="0058518F" w:rsidRPr="00A4430E" w:rsidRDefault="0058518F" w:rsidP="00D83FD2">
      <w:pPr>
        <w:spacing w:line="360" w:lineRule="auto"/>
        <w:rPr>
          <w:rFonts w:ascii="Times New Roman" w:hAnsi="Times New Roman" w:cs="Times New Roman"/>
          <w:b/>
          <w:bCs/>
          <w:sz w:val="24"/>
          <w:szCs w:val="24"/>
          <w:lang w:val="en-US"/>
        </w:rPr>
      </w:pPr>
    </w:p>
    <w:p w14:paraId="31143C10" w14:textId="06C8273C" w:rsidR="0058518F" w:rsidRPr="00A4430E" w:rsidRDefault="0058518F" w:rsidP="00D83FD2">
      <w:pPr>
        <w:spacing w:line="360" w:lineRule="auto"/>
        <w:rPr>
          <w:rFonts w:ascii="Times New Roman" w:hAnsi="Times New Roman" w:cs="Times New Roman"/>
          <w:sz w:val="24"/>
          <w:szCs w:val="24"/>
          <w:lang w:val="en-US"/>
        </w:rPr>
      </w:pPr>
    </w:p>
    <w:p w14:paraId="7CE6B9F9" w14:textId="77777777" w:rsidR="0058518F" w:rsidRPr="00A4430E" w:rsidRDefault="0058518F" w:rsidP="00D83FD2">
      <w:pPr>
        <w:spacing w:line="360" w:lineRule="auto"/>
        <w:rPr>
          <w:rFonts w:ascii="Times New Roman" w:hAnsi="Times New Roman" w:cs="Times New Roman"/>
          <w:sz w:val="24"/>
          <w:szCs w:val="24"/>
          <w:lang w:val="en-US"/>
        </w:rPr>
      </w:pPr>
    </w:p>
    <w:p w14:paraId="51993877" w14:textId="0AA446D6" w:rsidR="00FF20B8" w:rsidRPr="00A4430E" w:rsidRDefault="00FF20B8" w:rsidP="00D83FD2">
      <w:pPr>
        <w:spacing w:line="360" w:lineRule="auto"/>
        <w:rPr>
          <w:rFonts w:ascii="Times New Roman" w:hAnsi="Times New Roman" w:cs="Times New Roman"/>
          <w:b/>
          <w:bCs/>
          <w:sz w:val="24"/>
          <w:szCs w:val="24"/>
          <w:lang w:val="en-US"/>
        </w:rPr>
      </w:pPr>
    </w:p>
    <w:p w14:paraId="73466676" w14:textId="77777777" w:rsidR="00FF20B8" w:rsidRPr="00A4430E" w:rsidRDefault="00FF20B8" w:rsidP="00D83FD2">
      <w:pPr>
        <w:spacing w:line="360" w:lineRule="auto"/>
        <w:rPr>
          <w:rFonts w:ascii="Times New Roman" w:hAnsi="Times New Roman" w:cs="Times New Roman"/>
          <w:b/>
          <w:bCs/>
          <w:sz w:val="24"/>
          <w:szCs w:val="24"/>
          <w:lang w:val="en-US"/>
        </w:rPr>
      </w:pPr>
    </w:p>
    <w:p w14:paraId="1D312483" w14:textId="18927209" w:rsidR="00FF20B8" w:rsidRPr="00A4430E" w:rsidRDefault="00FF20B8" w:rsidP="00D83FD2">
      <w:pPr>
        <w:spacing w:line="360" w:lineRule="auto"/>
        <w:rPr>
          <w:rFonts w:ascii="Times New Roman" w:hAnsi="Times New Roman" w:cs="Times New Roman"/>
          <w:b/>
          <w:bCs/>
          <w:sz w:val="24"/>
          <w:szCs w:val="24"/>
          <w:lang w:val="en-US"/>
        </w:rPr>
      </w:pPr>
    </w:p>
    <w:p w14:paraId="0841237B" w14:textId="5278B457" w:rsidR="00FF20B8" w:rsidRPr="00A4430E" w:rsidRDefault="00FF20B8" w:rsidP="00D83FD2">
      <w:pPr>
        <w:spacing w:line="360" w:lineRule="auto"/>
        <w:rPr>
          <w:rFonts w:ascii="Times New Roman" w:hAnsi="Times New Roman" w:cs="Times New Roman"/>
          <w:sz w:val="24"/>
          <w:szCs w:val="24"/>
        </w:rPr>
      </w:pPr>
    </w:p>
    <w:p w14:paraId="797C8353" w14:textId="77777777" w:rsidR="00FF20B8" w:rsidRPr="00A4430E" w:rsidRDefault="00FF20B8" w:rsidP="00D83FD2">
      <w:pPr>
        <w:spacing w:line="360" w:lineRule="auto"/>
        <w:rPr>
          <w:rFonts w:ascii="Times New Roman" w:hAnsi="Times New Roman" w:cs="Times New Roman"/>
          <w:b/>
          <w:bCs/>
          <w:sz w:val="32"/>
          <w:szCs w:val="32"/>
        </w:rPr>
      </w:pPr>
    </w:p>
    <w:p w14:paraId="2EA88540" w14:textId="77777777" w:rsidR="0038273B" w:rsidRPr="00A4430E" w:rsidRDefault="0038273B" w:rsidP="00D83FD2">
      <w:pPr>
        <w:spacing w:line="360" w:lineRule="auto"/>
        <w:rPr>
          <w:rFonts w:ascii="Times New Roman" w:hAnsi="Times New Roman" w:cs="Times New Roman"/>
          <w:b/>
          <w:bCs/>
          <w:sz w:val="32"/>
          <w:szCs w:val="32"/>
        </w:rPr>
      </w:pPr>
    </w:p>
    <w:p w14:paraId="022164C3" w14:textId="77777777" w:rsidR="0038273B" w:rsidRPr="00A4430E" w:rsidRDefault="0038273B" w:rsidP="00D83FD2">
      <w:pPr>
        <w:spacing w:line="360" w:lineRule="auto"/>
        <w:rPr>
          <w:rFonts w:ascii="Times New Roman" w:hAnsi="Times New Roman" w:cs="Times New Roman"/>
          <w:b/>
          <w:bCs/>
          <w:sz w:val="32"/>
          <w:szCs w:val="32"/>
        </w:rPr>
      </w:pPr>
    </w:p>
    <w:sectPr w:rsidR="0038273B" w:rsidRPr="00A4430E" w:rsidSect="00161CB1">
      <w:footerReference w:type="default" r:id="rId9"/>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209B98" w14:textId="77777777" w:rsidR="0066377C" w:rsidRDefault="0066377C" w:rsidP="0066377C">
      <w:pPr>
        <w:spacing w:after="0" w:line="240" w:lineRule="auto"/>
      </w:pPr>
      <w:r>
        <w:separator/>
      </w:r>
    </w:p>
  </w:endnote>
  <w:endnote w:type="continuationSeparator" w:id="0">
    <w:p w14:paraId="277195F8" w14:textId="77777777" w:rsidR="0066377C" w:rsidRDefault="0066377C" w:rsidP="00663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49390757"/>
      <w:docPartObj>
        <w:docPartGallery w:val="Page Numbers (Bottom of Page)"/>
        <w:docPartUnique/>
      </w:docPartObj>
    </w:sdtPr>
    <w:sdtEndPr>
      <w:rPr>
        <w:noProof/>
      </w:rPr>
    </w:sdtEndPr>
    <w:sdtContent>
      <w:p w14:paraId="7FB5E23E" w14:textId="2A16FC14" w:rsidR="0066377C" w:rsidRDefault="006637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BE2079" w14:textId="77777777" w:rsidR="0066377C" w:rsidRDefault="006637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76A85F" w14:textId="77777777" w:rsidR="0066377C" w:rsidRDefault="0066377C" w:rsidP="0066377C">
      <w:pPr>
        <w:spacing w:after="0" w:line="240" w:lineRule="auto"/>
      </w:pPr>
      <w:r>
        <w:separator/>
      </w:r>
    </w:p>
  </w:footnote>
  <w:footnote w:type="continuationSeparator" w:id="0">
    <w:p w14:paraId="2A418B94" w14:textId="77777777" w:rsidR="0066377C" w:rsidRDefault="0066377C" w:rsidP="006637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B336B"/>
    <w:multiLevelType w:val="hybridMultilevel"/>
    <w:tmpl w:val="7DF4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97C56"/>
    <w:multiLevelType w:val="multilevel"/>
    <w:tmpl w:val="A5C8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31431"/>
    <w:multiLevelType w:val="hybridMultilevel"/>
    <w:tmpl w:val="8892C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708C3"/>
    <w:multiLevelType w:val="multilevel"/>
    <w:tmpl w:val="7EE47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47F49"/>
    <w:multiLevelType w:val="hybridMultilevel"/>
    <w:tmpl w:val="C086851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5" w15:restartNumberingAfterBreak="0">
    <w:nsid w:val="16B02053"/>
    <w:multiLevelType w:val="multilevel"/>
    <w:tmpl w:val="FA3A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14D22"/>
    <w:multiLevelType w:val="multilevel"/>
    <w:tmpl w:val="FA3A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EE4C0B"/>
    <w:multiLevelType w:val="multilevel"/>
    <w:tmpl w:val="29E8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620E37"/>
    <w:multiLevelType w:val="hybridMultilevel"/>
    <w:tmpl w:val="12C21C1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9" w15:restartNumberingAfterBreak="0">
    <w:nsid w:val="25585D81"/>
    <w:multiLevelType w:val="hybridMultilevel"/>
    <w:tmpl w:val="D8749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5A5057"/>
    <w:multiLevelType w:val="hybridMultilevel"/>
    <w:tmpl w:val="D240A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E06B40"/>
    <w:multiLevelType w:val="hybridMultilevel"/>
    <w:tmpl w:val="6916DEC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2" w15:restartNumberingAfterBreak="0">
    <w:nsid w:val="30097B5D"/>
    <w:multiLevelType w:val="hybridMultilevel"/>
    <w:tmpl w:val="EBB2C94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3" w15:restartNumberingAfterBreak="0">
    <w:nsid w:val="317044FF"/>
    <w:multiLevelType w:val="multilevel"/>
    <w:tmpl w:val="66AA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2C2742"/>
    <w:multiLevelType w:val="hybridMultilevel"/>
    <w:tmpl w:val="B0EA9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047A5C"/>
    <w:multiLevelType w:val="hybridMultilevel"/>
    <w:tmpl w:val="E67E2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7034A0"/>
    <w:multiLevelType w:val="hybridMultilevel"/>
    <w:tmpl w:val="1496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5620ED"/>
    <w:multiLevelType w:val="hybridMultilevel"/>
    <w:tmpl w:val="9E409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E546AF"/>
    <w:multiLevelType w:val="hybridMultilevel"/>
    <w:tmpl w:val="FB708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843327"/>
    <w:multiLevelType w:val="hybridMultilevel"/>
    <w:tmpl w:val="24C86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D300F8"/>
    <w:multiLevelType w:val="hybridMultilevel"/>
    <w:tmpl w:val="D65AD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6E3C01"/>
    <w:multiLevelType w:val="hybridMultilevel"/>
    <w:tmpl w:val="8B5A6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711702"/>
    <w:multiLevelType w:val="hybridMultilevel"/>
    <w:tmpl w:val="C6925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676C60"/>
    <w:multiLevelType w:val="hybridMultilevel"/>
    <w:tmpl w:val="EDFC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CD75ED"/>
    <w:multiLevelType w:val="multilevel"/>
    <w:tmpl w:val="C39A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F85BC4"/>
    <w:multiLevelType w:val="hybridMultilevel"/>
    <w:tmpl w:val="4F2E1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D31BCA"/>
    <w:multiLevelType w:val="multilevel"/>
    <w:tmpl w:val="AA84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312DC8"/>
    <w:multiLevelType w:val="multilevel"/>
    <w:tmpl w:val="FA3A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7D796F"/>
    <w:multiLevelType w:val="hybridMultilevel"/>
    <w:tmpl w:val="C1AC9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E04B1C"/>
    <w:multiLevelType w:val="hybridMultilevel"/>
    <w:tmpl w:val="500E9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AE7FA3"/>
    <w:multiLevelType w:val="hybridMultilevel"/>
    <w:tmpl w:val="A718C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8565D7"/>
    <w:multiLevelType w:val="multilevel"/>
    <w:tmpl w:val="5D3C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847363"/>
    <w:multiLevelType w:val="hybridMultilevel"/>
    <w:tmpl w:val="F650E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C57850"/>
    <w:multiLevelType w:val="hybridMultilevel"/>
    <w:tmpl w:val="B06466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70049047">
    <w:abstractNumId w:val="22"/>
  </w:num>
  <w:num w:numId="2" w16cid:durableId="2032300232">
    <w:abstractNumId w:val="0"/>
  </w:num>
  <w:num w:numId="3" w16cid:durableId="75904349">
    <w:abstractNumId w:val="3"/>
  </w:num>
  <w:num w:numId="4" w16cid:durableId="402681717">
    <w:abstractNumId w:val="10"/>
  </w:num>
  <w:num w:numId="5" w16cid:durableId="97794597">
    <w:abstractNumId w:val="23"/>
  </w:num>
  <w:num w:numId="6" w16cid:durableId="1688604438">
    <w:abstractNumId w:val="30"/>
  </w:num>
  <w:num w:numId="7" w16cid:durableId="624045995">
    <w:abstractNumId w:val="25"/>
  </w:num>
  <w:num w:numId="8" w16cid:durableId="877738573">
    <w:abstractNumId w:val="13"/>
  </w:num>
  <w:num w:numId="9" w16cid:durableId="1698315753">
    <w:abstractNumId w:val="20"/>
  </w:num>
  <w:num w:numId="10" w16cid:durableId="1483963545">
    <w:abstractNumId w:val="16"/>
  </w:num>
  <w:num w:numId="11" w16cid:durableId="115830127">
    <w:abstractNumId w:val="2"/>
  </w:num>
  <w:num w:numId="12" w16cid:durableId="335153039">
    <w:abstractNumId w:val="14"/>
  </w:num>
  <w:num w:numId="13" w16cid:durableId="798645910">
    <w:abstractNumId w:val="26"/>
  </w:num>
  <w:num w:numId="14" w16cid:durableId="313342944">
    <w:abstractNumId w:val="17"/>
  </w:num>
  <w:num w:numId="15" w16cid:durableId="5638490">
    <w:abstractNumId w:val="24"/>
  </w:num>
  <w:num w:numId="16" w16cid:durableId="2142182901">
    <w:abstractNumId w:val="31"/>
  </w:num>
  <w:num w:numId="17" w16cid:durableId="922028045">
    <w:abstractNumId w:val="33"/>
  </w:num>
  <w:num w:numId="18" w16cid:durableId="974024173">
    <w:abstractNumId w:val="28"/>
  </w:num>
  <w:num w:numId="19" w16cid:durableId="371001576">
    <w:abstractNumId w:val="18"/>
  </w:num>
  <w:num w:numId="20" w16cid:durableId="1421901398">
    <w:abstractNumId w:val="8"/>
  </w:num>
  <w:num w:numId="21" w16cid:durableId="2022467687">
    <w:abstractNumId w:val="7"/>
  </w:num>
  <w:num w:numId="22" w16cid:durableId="272523242">
    <w:abstractNumId w:val="1"/>
  </w:num>
  <w:num w:numId="23" w16cid:durableId="528294794">
    <w:abstractNumId w:val="9"/>
  </w:num>
  <w:num w:numId="24" w16cid:durableId="1280991774">
    <w:abstractNumId w:val="29"/>
  </w:num>
  <w:num w:numId="25" w16cid:durableId="1430351183">
    <w:abstractNumId w:val="19"/>
  </w:num>
  <w:num w:numId="26" w16cid:durableId="812261652">
    <w:abstractNumId w:val="4"/>
  </w:num>
  <w:num w:numId="27" w16cid:durableId="1919167691">
    <w:abstractNumId w:val="11"/>
  </w:num>
  <w:num w:numId="28" w16cid:durableId="470943386">
    <w:abstractNumId w:val="32"/>
  </w:num>
  <w:num w:numId="29" w16cid:durableId="54276587">
    <w:abstractNumId w:val="12"/>
  </w:num>
  <w:num w:numId="30" w16cid:durableId="142434766">
    <w:abstractNumId w:val="21"/>
  </w:num>
  <w:num w:numId="31" w16cid:durableId="1817645478">
    <w:abstractNumId w:val="27"/>
  </w:num>
  <w:num w:numId="32" w16cid:durableId="1159420755">
    <w:abstractNumId w:val="5"/>
  </w:num>
  <w:num w:numId="33" w16cid:durableId="1412773685">
    <w:abstractNumId w:val="6"/>
  </w:num>
  <w:num w:numId="34" w16cid:durableId="909925103">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uki Hayashi">
    <w15:presenceInfo w15:providerId="Windows Live" w15:userId="ba0bfda136aa4c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0AD"/>
    <w:rsid w:val="00091297"/>
    <w:rsid w:val="000B3432"/>
    <w:rsid w:val="00116890"/>
    <w:rsid w:val="001537B8"/>
    <w:rsid w:val="001556B9"/>
    <w:rsid w:val="00161CB1"/>
    <w:rsid w:val="001B7E42"/>
    <w:rsid w:val="001C57BF"/>
    <w:rsid w:val="001F4F80"/>
    <w:rsid w:val="00226991"/>
    <w:rsid w:val="00227CD7"/>
    <w:rsid w:val="00250EB4"/>
    <w:rsid w:val="00253A45"/>
    <w:rsid w:val="00260B82"/>
    <w:rsid w:val="0027255E"/>
    <w:rsid w:val="0027576C"/>
    <w:rsid w:val="002837CD"/>
    <w:rsid w:val="00296D50"/>
    <w:rsid w:val="003121E0"/>
    <w:rsid w:val="0032577C"/>
    <w:rsid w:val="0034300E"/>
    <w:rsid w:val="00351B0F"/>
    <w:rsid w:val="00361D5F"/>
    <w:rsid w:val="0038273B"/>
    <w:rsid w:val="004013E5"/>
    <w:rsid w:val="004A0857"/>
    <w:rsid w:val="004A415A"/>
    <w:rsid w:val="005075A6"/>
    <w:rsid w:val="0053619F"/>
    <w:rsid w:val="00550725"/>
    <w:rsid w:val="0058245A"/>
    <w:rsid w:val="0058518F"/>
    <w:rsid w:val="00613C78"/>
    <w:rsid w:val="0066377C"/>
    <w:rsid w:val="0068016B"/>
    <w:rsid w:val="00690361"/>
    <w:rsid w:val="006C4EF3"/>
    <w:rsid w:val="007100FB"/>
    <w:rsid w:val="00731D01"/>
    <w:rsid w:val="007806E5"/>
    <w:rsid w:val="007943BD"/>
    <w:rsid w:val="007E21BF"/>
    <w:rsid w:val="00812979"/>
    <w:rsid w:val="0082368C"/>
    <w:rsid w:val="008713DF"/>
    <w:rsid w:val="008D52A1"/>
    <w:rsid w:val="009A23CD"/>
    <w:rsid w:val="009C53CF"/>
    <w:rsid w:val="009D45E3"/>
    <w:rsid w:val="00A0440B"/>
    <w:rsid w:val="00A159DE"/>
    <w:rsid w:val="00A4430E"/>
    <w:rsid w:val="00AE6D0D"/>
    <w:rsid w:val="00B75479"/>
    <w:rsid w:val="00B83ABE"/>
    <w:rsid w:val="00BE2145"/>
    <w:rsid w:val="00C020AD"/>
    <w:rsid w:val="00C44886"/>
    <w:rsid w:val="00C71ACD"/>
    <w:rsid w:val="00C96CA8"/>
    <w:rsid w:val="00CA43AA"/>
    <w:rsid w:val="00D0230E"/>
    <w:rsid w:val="00D367AC"/>
    <w:rsid w:val="00D61F65"/>
    <w:rsid w:val="00D65556"/>
    <w:rsid w:val="00D83FD2"/>
    <w:rsid w:val="00DB3D02"/>
    <w:rsid w:val="00DC2B1B"/>
    <w:rsid w:val="00DC53CB"/>
    <w:rsid w:val="00DC5949"/>
    <w:rsid w:val="00DE1366"/>
    <w:rsid w:val="00E62A3F"/>
    <w:rsid w:val="00E7135F"/>
    <w:rsid w:val="00E87727"/>
    <w:rsid w:val="00EB3BFB"/>
    <w:rsid w:val="00EE3980"/>
    <w:rsid w:val="00F4235F"/>
    <w:rsid w:val="00F805B8"/>
    <w:rsid w:val="00FF08D3"/>
    <w:rsid w:val="00FF2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EA656"/>
  <w15:chartTrackingRefBased/>
  <w15:docId w15:val="{857C145B-26CB-46A5-A3ED-165290265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CB1"/>
    <w:pPr>
      <w:spacing w:line="259" w:lineRule="auto"/>
    </w:pPr>
    <w:rPr>
      <w:kern w:val="0"/>
      <w:sz w:val="22"/>
      <w:szCs w:val="22"/>
      <w:lang w:val="en-PH"/>
      <w14:ligatures w14:val="none"/>
    </w:rPr>
  </w:style>
  <w:style w:type="paragraph" w:styleId="Heading1">
    <w:name w:val="heading 1"/>
    <w:basedOn w:val="Normal"/>
    <w:next w:val="Normal"/>
    <w:link w:val="Heading1Char"/>
    <w:uiPriority w:val="9"/>
    <w:qFormat/>
    <w:rsid w:val="00C020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20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20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20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20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20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20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20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20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0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20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20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20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20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20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20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20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20AD"/>
    <w:rPr>
      <w:rFonts w:eastAsiaTheme="majorEastAsia" w:cstheme="majorBidi"/>
      <w:color w:val="272727" w:themeColor="text1" w:themeTint="D8"/>
    </w:rPr>
  </w:style>
  <w:style w:type="paragraph" w:styleId="Title">
    <w:name w:val="Title"/>
    <w:basedOn w:val="Normal"/>
    <w:next w:val="Normal"/>
    <w:link w:val="TitleChar"/>
    <w:uiPriority w:val="10"/>
    <w:qFormat/>
    <w:rsid w:val="00C020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0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20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20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20AD"/>
    <w:pPr>
      <w:spacing w:before="160"/>
      <w:jc w:val="center"/>
    </w:pPr>
    <w:rPr>
      <w:i/>
      <w:iCs/>
      <w:color w:val="404040" w:themeColor="text1" w:themeTint="BF"/>
    </w:rPr>
  </w:style>
  <w:style w:type="character" w:customStyle="1" w:styleId="QuoteChar">
    <w:name w:val="Quote Char"/>
    <w:basedOn w:val="DefaultParagraphFont"/>
    <w:link w:val="Quote"/>
    <w:uiPriority w:val="29"/>
    <w:rsid w:val="00C020AD"/>
    <w:rPr>
      <w:i/>
      <w:iCs/>
      <w:color w:val="404040" w:themeColor="text1" w:themeTint="BF"/>
    </w:rPr>
  </w:style>
  <w:style w:type="paragraph" w:styleId="ListParagraph">
    <w:name w:val="List Paragraph"/>
    <w:basedOn w:val="Normal"/>
    <w:uiPriority w:val="34"/>
    <w:qFormat/>
    <w:rsid w:val="00C020AD"/>
    <w:pPr>
      <w:ind w:left="720"/>
      <w:contextualSpacing/>
    </w:pPr>
  </w:style>
  <w:style w:type="character" w:styleId="IntenseEmphasis">
    <w:name w:val="Intense Emphasis"/>
    <w:basedOn w:val="DefaultParagraphFont"/>
    <w:uiPriority w:val="21"/>
    <w:qFormat/>
    <w:rsid w:val="00C020AD"/>
    <w:rPr>
      <w:i/>
      <w:iCs/>
      <w:color w:val="2F5496" w:themeColor="accent1" w:themeShade="BF"/>
    </w:rPr>
  </w:style>
  <w:style w:type="paragraph" w:styleId="IntenseQuote">
    <w:name w:val="Intense Quote"/>
    <w:basedOn w:val="Normal"/>
    <w:next w:val="Normal"/>
    <w:link w:val="IntenseQuoteChar"/>
    <w:uiPriority w:val="30"/>
    <w:qFormat/>
    <w:rsid w:val="00C020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20AD"/>
    <w:rPr>
      <w:i/>
      <w:iCs/>
      <w:color w:val="2F5496" w:themeColor="accent1" w:themeShade="BF"/>
    </w:rPr>
  </w:style>
  <w:style w:type="character" w:styleId="IntenseReference">
    <w:name w:val="Intense Reference"/>
    <w:basedOn w:val="DefaultParagraphFont"/>
    <w:uiPriority w:val="32"/>
    <w:qFormat/>
    <w:rsid w:val="00C020AD"/>
    <w:rPr>
      <w:b/>
      <w:bCs/>
      <w:smallCaps/>
      <w:color w:val="2F5496" w:themeColor="accent1" w:themeShade="BF"/>
      <w:spacing w:val="5"/>
    </w:rPr>
  </w:style>
  <w:style w:type="table" w:styleId="TableGrid">
    <w:name w:val="Table Grid"/>
    <w:basedOn w:val="TableNormal"/>
    <w:uiPriority w:val="39"/>
    <w:rsid w:val="00F805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1F65"/>
    <w:pPr>
      <w:spacing w:after="0" w:line="240" w:lineRule="auto"/>
    </w:pPr>
    <w:rPr>
      <w:kern w:val="0"/>
      <w:sz w:val="22"/>
      <w:szCs w:val="22"/>
      <w:lang w:val="en-PH"/>
      <w14:ligatures w14:val="none"/>
    </w:rPr>
  </w:style>
  <w:style w:type="paragraph" w:styleId="HTMLPreformatted">
    <w:name w:val="HTML Preformatted"/>
    <w:basedOn w:val="Normal"/>
    <w:link w:val="HTMLPreformattedChar"/>
    <w:uiPriority w:val="99"/>
    <w:semiHidden/>
    <w:unhideWhenUsed/>
    <w:rsid w:val="00D83FD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83FD2"/>
    <w:rPr>
      <w:rFonts w:ascii="Consolas" w:hAnsi="Consolas"/>
      <w:kern w:val="0"/>
      <w:sz w:val="20"/>
      <w:szCs w:val="20"/>
      <w:lang w:val="en-PH"/>
      <w14:ligatures w14:val="none"/>
    </w:rPr>
  </w:style>
  <w:style w:type="paragraph" w:styleId="Header">
    <w:name w:val="header"/>
    <w:basedOn w:val="Normal"/>
    <w:link w:val="HeaderChar"/>
    <w:uiPriority w:val="99"/>
    <w:unhideWhenUsed/>
    <w:rsid w:val="006637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77C"/>
    <w:rPr>
      <w:kern w:val="0"/>
      <w:sz w:val="22"/>
      <w:szCs w:val="22"/>
      <w:lang w:val="en-PH"/>
      <w14:ligatures w14:val="none"/>
    </w:rPr>
  </w:style>
  <w:style w:type="paragraph" w:styleId="Footer">
    <w:name w:val="footer"/>
    <w:basedOn w:val="Normal"/>
    <w:link w:val="FooterChar"/>
    <w:uiPriority w:val="99"/>
    <w:unhideWhenUsed/>
    <w:rsid w:val="006637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77C"/>
    <w:rPr>
      <w:kern w:val="0"/>
      <w:sz w:val="22"/>
      <w:szCs w:val="22"/>
      <w:lang w:val="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A5D32-C8A2-404D-AD98-5BD72BDF8EF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25</Pages>
  <Words>2786</Words>
  <Characters>15882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Yuki Hayashi</dc:creator>
  <cp:keywords/>
  <dc:description/>
  <cp:lastModifiedBy>Yuki Hayashi</cp:lastModifiedBy>
  <cp:revision>28</cp:revision>
  <dcterms:created xsi:type="dcterms:W3CDTF">2025-08-26T10:11:00Z</dcterms:created>
  <dcterms:modified xsi:type="dcterms:W3CDTF">2025-10-18T08:33:00Z</dcterms:modified>
</cp:coreProperties>
</file>